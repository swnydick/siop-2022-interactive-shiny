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ECEB3F6" w:rsidR="001B7057" w:rsidRDefault="000622D4">
      <w:pPr>
        <w:spacing w:line="240" w:lineRule="auto"/>
      </w:pPr>
      <w:r>
        <w:rPr>
          <w:rFonts w:ascii="Times New Roman" w:eastAsia="Times New Roman" w:hAnsi="Times New Roman" w:cs="Times New Roman"/>
        </w:rPr>
        <w:t>Interactive Dashboards with R and Shiny</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2B8EABF5" w14:textId="3D198F89" w:rsidR="001B7057" w:rsidRPr="00797C16" w:rsidRDefault="00415873">
      <w:pPr>
        <w:spacing w:line="240" w:lineRule="auto"/>
        <w:rPr>
          <w:rFonts w:ascii="Times New Roman" w:eastAsia="Times New Roman" w:hAnsi="Times New Roman" w:cs="Times New Roman"/>
        </w:rPr>
      </w:pPr>
      <w:r>
        <w:rPr>
          <w:rFonts w:ascii="Times New Roman" w:eastAsia="Times New Roman" w:hAnsi="Times New Roman" w:cs="Times New Roman"/>
        </w:rPr>
        <w:t>Interactive Dashboards with R and Shiny</w:t>
      </w:r>
    </w:p>
    <w:p w14:paraId="1B679BFD" w14:textId="77777777" w:rsidR="001B7057" w:rsidRDefault="001B7057">
      <w:pPr>
        <w:spacing w:line="240" w:lineRule="auto"/>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38DACA19" w:rsidR="00CC34AA" w:rsidRDefault="00897E78">
      <w:pPr>
        <w:spacing w:line="240" w:lineRule="auto"/>
        <w:rPr>
          <w:rFonts w:ascii="Times New Roman" w:eastAsia="Times New Roman" w:hAnsi="Times New Roman" w:cs="Times New Roman"/>
        </w:rPr>
      </w:pPr>
      <w:r>
        <w:rPr>
          <w:rFonts w:ascii="Times New Roman" w:eastAsia="Times New Roman" w:hAnsi="Times New Roman" w:cs="Times New Roman"/>
        </w:rPr>
        <w:t>Many p</w:t>
      </w:r>
      <w:r w:rsidR="00CE7446">
        <w:rPr>
          <w:rFonts w:ascii="Times New Roman" w:eastAsia="Times New Roman" w:hAnsi="Times New Roman" w:cs="Times New Roman"/>
        </w:rPr>
        <w:t xml:space="preserve">eople </w:t>
      </w:r>
      <w:r>
        <w:rPr>
          <w:rFonts w:ascii="Times New Roman" w:eastAsia="Times New Roman" w:hAnsi="Times New Roman" w:cs="Times New Roman"/>
        </w:rPr>
        <w:t>u</w:t>
      </w:r>
      <w:r w:rsidR="00CE7446">
        <w:rPr>
          <w:rFonts w:ascii="Times New Roman" w:eastAsia="Times New Roman" w:hAnsi="Times New Roman" w:cs="Times New Roman"/>
        </w:rPr>
        <w:t xml:space="preserve">se R to generate publication-ready plots, reproducible analyses, </w:t>
      </w:r>
      <w:r w:rsidR="00F774FC">
        <w:rPr>
          <w:rFonts w:ascii="Times New Roman" w:eastAsia="Times New Roman" w:hAnsi="Times New Roman" w:cs="Times New Roman"/>
        </w:rPr>
        <w:t>and custom simulations.</w:t>
      </w:r>
      <w:r w:rsidR="00584842">
        <w:rPr>
          <w:rFonts w:ascii="Times New Roman" w:eastAsia="Times New Roman" w:hAnsi="Times New Roman" w:cs="Times New Roman"/>
        </w:rPr>
        <w:t xml:space="preserve"> </w:t>
      </w:r>
      <w:r w:rsidR="007B0EDE">
        <w:rPr>
          <w:rFonts w:ascii="Times New Roman" w:eastAsia="Times New Roman" w:hAnsi="Times New Roman" w:cs="Times New Roman"/>
        </w:rPr>
        <w:t xml:space="preserve">R code can also </w:t>
      </w:r>
      <w:r>
        <w:rPr>
          <w:rFonts w:ascii="Times New Roman" w:eastAsia="Times New Roman" w:hAnsi="Times New Roman" w:cs="Times New Roman"/>
        </w:rPr>
        <w:t>support</w:t>
      </w:r>
      <w:r w:rsidR="007B0EDE">
        <w:rPr>
          <w:rFonts w:ascii="Times New Roman" w:eastAsia="Times New Roman" w:hAnsi="Times New Roman" w:cs="Times New Roman"/>
        </w:rPr>
        <w:t xml:space="preserve"> interactive dashboards with auto generated HTML, CSS, and JSON.</w:t>
      </w:r>
      <w:r w:rsidR="00837898">
        <w:rPr>
          <w:rFonts w:ascii="Times New Roman" w:eastAsia="Times New Roman" w:hAnsi="Times New Roman" w:cs="Times New Roman"/>
        </w:rPr>
        <w:t xml:space="preserve"> This</w:t>
      </w:r>
      <w:r w:rsidR="00A71DFF">
        <w:rPr>
          <w:rFonts w:ascii="Times New Roman" w:eastAsia="Times New Roman" w:hAnsi="Times New Roman" w:cs="Times New Roman"/>
        </w:rPr>
        <w:t xml:space="preserve"> </w:t>
      </w:r>
      <w:r w:rsidR="00837898">
        <w:rPr>
          <w:rFonts w:ascii="Times New Roman" w:eastAsia="Times New Roman" w:hAnsi="Times New Roman" w:cs="Times New Roman"/>
        </w:rPr>
        <w:t>tutorial session will expl</w:t>
      </w:r>
      <w:r w:rsidR="006F26A6">
        <w:rPr>
          <w:rFonts w:ascii="Times New Roman" w:eastAsia="Times New Roman" w:hAnsi="Times New Roman" w:cs="Times New Roman"/>
        </w:rPr>
        <w:t xml:space="preserve">ore the </w:t>
      </w:r>
      <w:r w:rsidR="00562C61">
        <w:rPr>
          <w:rFonts w:ascii="Times New Roman" w:eastAsia="Times New Roman" w:hAnsi="Times New Roman" w:cs="Times New Roman"/>
        </w:rPr>
        <w:t>shiny</w:t>
      </w:r>
      <w:r w:rsidR="006F26A6">
        <w:rPr>
          <w:rFonts w:ascii="Times New Roman" w:eastAsia="Times New Roman" w:hAnsi="Times New Roman" w:cs="Times New Roman"/>
        </w:rPr>
        <w:t xml:space="preserve"> package for custom dashboards as well as several add on packages </w:t>
      </w:r>
      <w:r w:rsidR="00B40098">
        <w:rPr>
          <w:rFonts w:ascii="Times New Roman" w:eastAsia="Times New Roman" w:hAnsi="Times New Roman" w:cs="Times New Roman"/>
        </w:rPr>
        <w:t xml:space="preserve">that allow users the flexibility of interacting with data. </w:t>
      </w:r>
      <w:r w:rsidR="0062559C">
        <w:rPr>
          <w:rFonts w:ascii="Times New Roman" w:eastAsia="Times New Roman" w:hAnsi="Times New Roman" w:cs="Times New Roman"/>
        </w:rPr>
        <w:t>Make sure to bring your laptops!</w:t>
      </w:r>
      <w:r w:rsidR="00562C61">
        <w:rPr>
          <w:rFonts w:ascii="Times New Roman" w:eastAsia="Times New Roman" w:hAnsi="Times New Roman" w:cs="Times New Roman"/>
        </w:rPr>
        <w:t xml:space="preserve"> </w:t>
      </w:r>
    </w:p>
    <w:p w14:paraId="4C711DC4" w14:textId="568178CC" w:rsidR="001B7057" w:rsidRPr="00BE7D74" w:rsidRDefault="005F6C17">
      <w:pPr>
        <w:spacing w:line="240" w:lineRule="auto"/>
      </w:pPr>
      <w:r>
        <w:rPr>
          <w:rFonts w:ascii="Times New Roman" w:eastAsia="Times New Roman" w:hAnsi="Times New Roman" w:cs="Times New Roman"/>
        </w:rPr>
        <w:t>PRESS PARAGRAPH</w:t>
      </w:r>
    </w:p>
    <w:p w14:paraId="549DD160" w14:textId="478308A3" w:rsidR="00CF0135" w:rsidRPr="00CF0135" w:rsidRDefault="000500DF">
      <w:pPr>
        <w:spacing w:line="240" w:lineRule="auto"/>
        <w:rPr>
          <w:rFonts w:ascii="Times New Roman" w:eastAsia="Times New Roman" w:hAnsi="Times New Roman" w:cs="Times New Roman"/>
        </w:rPr>
      </w:pPr>
      <w:r>
        <w:rPr>
          <w:rFonts w:ascii="Times New Roman" w:eastAsia="Times New Roman" w:hAnsi="Times New Roman" w:cs="Times New Roman"/>
        </w:rPr>
        <w:t>Dashboards allow users to</w:t>
      </w:r>
      <w:r w:rsidR="002E2EF8">
        <w:rPr>
          <w:rFonts w:ascii="Times New Roman" w:eastAsia="Times New Roman" w:hAnsi="Times New Roman" w:cs="Times New Roman"/>
        </w:rPr>
        <w:t xml:space="preserve"> easily explore data. However, many commonly used </w:t>
      </w:r>
      <w:r w:rsidR="0032096B">
        <w:rPr>
          <w:rFonts w:ascii="Times New Roman" w:eastAsia="Times New Roman" w:hAnsi="Times New Roman" w:cs="Times New Roman"/>
        </w:rPr>
        <w:t xml:space="preserve">software </w:t>
      </w:r>
      <w:r w:rsidR="00EB05CC">
        <w:rPr>
          <w:rFonts w:ascii="Times New Roman" w:eastAsia="Times New Roman" w:hAnsi="Times New Roman" w:cs="Times New Roman"/>
        </w:rPr>
        <w:t xml:space="preserve">to generate </w:t>
      </w:r>
      <w:r w:rsidR="002E2EF8">
        <w:rPr>
          <w:rFonts w:ascii="Times New Roman" w:eastAsia="Times New Roman" w:hAnsi="Times New Roman" w:cs="Times New Roman"/>
        </w:rPr>
        <w:t>dashboard</w:t>
      </w:r>
      <w:r w:rsidR="00EB05CC">
        <w:rPr>
          <w:rFonts w:ascii="Times New Roman" w:eastAsia="Times New Roman" w:hAnsi="Times New Roman" w:cs="Times New Roman"/>
        </w:rPr>
        <w:t>s</w:t>
      </w:r>
      <w:r w:rsidR="002E2EF8">
        <w:rPr>
          <w:rFonts w:ascii="Times New Roman" w:eastAsia="Times New Roman" w:hAnsi="Times New Roman" w:cs="Times New Roman"/>
        </w:rPr>
        <w:t xml:space="preserve"> are </w:t>
      </w:r>
      <w:r w:rsidR="00AB317F">
        <w:rPr>
          <w:rFonts w:ascii="Times New Roman" w:eastAsia="Times New Roman" w:hAnsi="Times New Roman" w:cs="Times New Roman"/>
        </w:rPr>
        <w:t xml:space="preserve">black boxes with little integration </w:t>
      </w:r>
      <w:r w:rsidR="00EB05CC">
        <w:rPr>
          <w:rFonts w:ascii="Times New Roman" w:eastAsia="Times New Roman" w:hAnsi="Times New Roman" w:cs="Times New Roman"/>
        </w:rPr>
        <w:t xml:space="preserve">into how analyses are performed. </w:t>
      </w:r>
      <w:r w:rsidR="00805315">
        <w:rPr>
          <w:rFonts w:ascii="Times New Roman" w:eastAsia="Times New Roman" w:hAnsi="Times New Roman" w:cs="Times New Roman"/>
        </w:rPr>
        <w:t>The R package “shiny” provid</w:t>
      </w:r>
      <w:r w:rsidR="00DD1A24">
        <w:rPr>
          <w:rFonts w:ascii="Times New Roman" w:eastAsia="Times New Roman" w:hAnsi="Times New Roman" w:cs="Times New Roman"/>
        </w:rPr>
        <w:t>es</w:t>
      </w:r>
      <w:r w:rsidR="00805315">
        <w:rPr>
          <w:rFonts w:ascii="Times New Roman" w:eastAsia="Times New Roman" w:hAnsi="Times New Roman" w:cs="Times New Roman"/>
        </w:rPr>
        <w:t xml:space="preserve"> tools to easily create dashboards in the same environment</w:t>
      </w:r>
      <w:r w:rsidR="00262B86">
        <w:rPr>
          <w:rFonts w:ascii="Times New Roman" w:eastAsia="Times New Roman" w:hAnsi="Times New Roman" w:cs="Times New Roman"/>
        </w:rPr>
        <w:t xml:space="preserve"> </w:t>
      </w:r>
      <w:r w:rsidR="003920F5">
        <w:rPr>
          <w:rFonts w:ascii="Times New Roman" w:eastAsia="Times New Roman" w:hAnsi="Times New Roman" w:cs="Times New Roman"/>
        </w:rPr>
        <w:t xml:space="preserve">commonly </w:t>
      </w:r>
      <w:r w:rsidR="007F77CF">
        <w:rPr>
          <w:rFonts w:ascii="Times New Roman" w:eastAsia="Times New Roman" w:hAnsi="Times New Roman" w:cs="Times New Roman"/>
        </w:rPr>
        <w:t xml:space="preserve">used for </w:t>
      </w:r>
      <w:r w:rsidR="003920F5">
        <w:rPr>
          <w:rFonts w:ascii="Times New Roman" w:eastAsia="Times New Roman" w:hAnsi="Times New Roman" w:cs="Times New Roman"/>
        </w:rPr>
        <w:t xml:space="preserve">processing and </w:t>
      </w:r>
      <w:r w:rsidR="007F77CF">
        <w:rPr>
          <w:rFonts w:ascii="Times New Roman" w:eastAsia="Times New Roman" w:hAnsi="Times New Roman" w:cs="Times New Roman"/>
        </w:rPr>
        <w:t>analyzing the data</w:t>
      </w:r>
      <w:r w:rsidR="00805315">
        <w:rPr>
          <w:rFonts w:ascii="Times New Roman" w:eastAsia="Times New Roman" w:hAnsi="Times New Roman" w:cs="Times New Roman"/>
        </w:rPr>
        <w:t>.</w:t>
      </w:r>
      <w:r w:rsidR="007F77CF">
        <w:rPr>
          <w:rFonts w:ascii="Times New Roman" w:eastAsia="Times New Roman" w:hAnsi="Times New Roman" w:cs="Times New Roman"/>
        </w:rPr>
        <w:t xml:space="preserve"> </w:t>
      </w:r>
      <w:r w:rsidR="00DD1A24">
        <w:rPr>
          <w:rFonts w:ascii="Times New Roman" w:eastAsia="Times New Roman" w:hAnsi="Times New Roman" w:cs="Times New Roman"/>
        </w:rPr>
        <w:t>Yet</w:t>
      </w:r>
      <w:r w:rsidR="00180434">
        <w:rPr>
          <w:rFonts w:ascii="Times New Roman" w:eastAsia="Times New Roman" w:hAnsi="Times New Roman" w:cs="Times New Roman"/>
        </w:rPr>
        <w:t xml:space="preserve"> shiny can be tricky to </w:t>
      </w:r>
      <w:r w:rsidR="006B6B98">
        <w:rPr>
          <w:rFonts w:ascii="Times New Roman" w:eastAsia="Times New Roman" w:hAnsi="Times New Roman" w:cs="Times New Roman"/>
        </w:rPr>
        <w:t xml:space="preserve">master </w:t>
      </w:r>
      <w:r w:rsidR="00180434">
        <w:rPr>
          <w:rFonts w:ascii="Times New Roman" w:eastAsia="Times New Roman" w:hAnsi="Times New Roman" w:cs="Times New Roman"/>
        </w:rPr>
        <w:t xml:space="preserve">for someone familiar with standard R programing </w:t>
      </w:r>
      <w:r w:rsidR="00C26589">
        <w:rPr>
          <w:rFonts w:ascii="Times New Roman" w:eastAsia="Times New Roman" w:hAnsi="Times New Roman" w:cs="Times New Roman"/>
        </w:rPr>
        <w:t xml:space="preserve">due to </w:t>
      </w:r>
      <w:r w:rsidR="006B6B98">
        <w:rPr>
          <w:rFonts w:ascii="Times New Roman" w:eastAsia="Times New Roman" w:hAnsi="Times New Roman" w:cs="Times New Roman"/>
        </w:rPr>
        <w:t>concepts such as “reactivity”</w:t>
      </w:r>
      <w:r w:rsidR="0062068F">
        <w:rPr>
          <w:rFonts w:ascii="Times New Roman" w:eastAsia="Times New Roman" w:hAnsi="Times New Roman" w:cs="Times New Roman"/>
        </w:rPr>
        <w:t>,</w:t>
      </w:r>
      <w:r w:rsidR="006B6B98">
        <w:rPr>
          <w:rFonts w:ascii="Times New Roman" w:eastAsia="Times New Roman" w:hAnsi="Times New Roman" w:cs="Times New Roman"/>
        </w:rPr>
        <w:t xml:space="preserve"> “observers”</w:t>
      </w:r>
      <w:r w:rsidR="0062068F">
        <w:rPr>
          <w:rFonts w:ascii="Times New Roman" w:eastAsia="Times New Roman" w:hAnsi="Times New Roman" w:cs="Times New Roman"/>
        </w:rPr>
        <w:t>, and “dependency graphs”</w:t>
      </w:r>
      <w:r w:rsidR="006B6B98">
        <w:rPr>
          <w:rFonts w:ascii="Times New Roman" w:eastAsia="Times New Roman" w:hAnsi="Times New Roman" w:cs="Times New Roman"/>
        </w:rPr>
        <w:t>.</w:t>
      </w:r>
      <w:r w:rsidR="0062068F">
        <w:rPr>
          <w:rFonts w:ascii="Times New Roman" w:eastAsia="Times New Roman" w:hAnsi="Times New Roman" w:cs="Times New Roman"/>
        </w:rPr>
        <w:t xml:space="preserve"> </w:t>
      </w:r>
      <w:r w:rsidR="00B758F5">
        <w:rPr>
          <w:rFonts w:ascii="Times New Roman" w:eastAsia="Times New Roman" w:hAnsi="Times New Roman" w:cs="Times New Roman"/>
        </w:rPr>
        <w:t xml:space="preserve">This </w:t>
      </w:r>
      <w:r w:rsidR="000A6293">
        <w:rPr>
          <w:rFonts w:ascii="Times New Roman" w:eastAsia="Times New Roman" w:hAnsi="Times New Roman" w:cs="Times New Roman"/>
        </w:rPr>
        <w:t>session wil</w:t>
      </w:r>
      <w:r w:rsidR="00C73630">
        <w:rPr>
          <w:rFonts w:ascii="Times New Roman" w:eastAsia="Times New Roman" w:hAnsi="Times New Roman" w:cs="Times New Roman"/>
        </w:rPr>
        <w:t>l</w:t>
      </w:r>
      <w:r w:rsidR="00087D44">
        <w:rPr>
          <w:rFonts w:ascii="Times New Roman" w:eastAsia="Times New Roman" w:hAnsi="Times New Roman" w:cs="Times New Roman"/>
        </w:rPr>
        <w:t xml:space="preserve"> provide users with the tools to confidentially create</w:t>
      </w:r>
      <w:r w:rsidR="00900281">
        <w:rPr>
          <w:rFonts w:ascii="Times New Roman" w:eastAsia="Times New Roman" w:hAnsi="Times New Roman" w:cs="Times New Roman"/>
        </w:rPr>
        <w:t xml:space="preserve">, </w:t>
      </w:r>
      <w:r w:rsidR="00242BE0">
        <w:rPr>
          <w:rFonts w:ascii="Times New Roman" w:eastAsia="Times New Roman" w:hAnsi="Times New Roman" w:cs="Times New Roman"/>
        </w:rPr>
        <w:t>understand</w:t>
      </w:r>
      <w:r w:rsidR="00900281">
        <w:rPr>
          <w:rFonts w:ascii="Times New Roman" w:eastAsia="Times New Roman" w:hAnsi="Times New Roman" w:cs="Times New Roman"/>
        </w:rPr>
        <w:t>, and debug shiny apps</w:t>
      </w:r>
      <w:r w:rsidR="00EC410E">
        <w:rPr>
          <w:rFonts w:ascii="Times New Roman" w:eastAsia="Times New Roman" w:hAnsi="Times New Roman" w:cs="Times New Roman"/>
        </w:rPr>
        <w:t xml:space="preserve"> </w:t>
      </w:r>
      <w:r w:rsidR="00011DA5">
        <w:rPr>
          <w:rFonts w:ascii="Times New Roman" w:eastAsia="Times New Roman" w:hAnsi="Times New Roman" w:cs="Times New Roman"/>
        </w:rPr>
        <w:t>as well as</w:t>
      </w:r>
      <w:r w:rsidR="00D93C56">
        <w:rPr>
          <w:rFonts w:ascii="Times New Roman" w:eastAsia="Times New Roman" w:hAnsi="Times New Roman" w:cs="Times New Roman"/>
        </w:rPr>
        <w:t xml:space="preserve"> some tricks</w:t>
      </w:r>
      <w:r w:rsidR="00D62AEF">
        <w:rPr>
          <w:rFonts w:ascii="Times New Roman" w:eastAsia="Times New Roman" w:hAnsi="Times New Roman" w:cs="Times New Roman"/>
        </w:rPr>
        <w:t xml:space="preserve"> (and add on packages)</w:t>
      </w:r>
      <w:r w:rsidR="00D93C56">
        <w:rPr>
          <w:rFonts w:ascii="Times New Roman" w:eastAsia="Times New Roman" w:hAnsi="Times New Roman" w:cs="Times New Roman"/>
        </w:rPr>
        <w:t xml:space="preserve"> to make those apps customizable, beautiful, and </w:t>
      </w:r>
      <w:r w:rsidR="00D62AEF">
        <w:rPr>
          <w:rFonts w:ascii="Times New Roman" w:eastAsia="Times New Roman" w:hAnsi="Times New Roman" w:cs="Times New Roman"/>
        </w:rPr>
        <w:t>functional</w:t>
      </w:r>
      <w:r w:rsidR="00900281">
        <w:rPr>
          <w:rFonts w:ascii="Times New Roman" w:eastAsia="Times New Roman" w:hAnsi="Times New Roman" w:cs="Times New Roman"/>
        </w:rPr>
        <w:t>.</w:t>
      </w:r>
    </w:p>
    <w:p w14:paraId="2A8FCB6A" w14:textId="68411A6E"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BE7D74">
        <w:rPr>
          <w:rFonts w:ascii="Times New Roman" w:eastAsia="Times New Roman" w:hAnsi="Times New Roman" w:cs="Times New Roman"/>
        </w:rPr>
        <w:t>####</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0550BF18" w14:textId="63F770BF" w:rsidR="00E56A19" w:rsidRDefault="00E33320" w:rsidP="00BE7D74">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Interactive Dashboards with R and Shiny</w:t>
      </w:r>
    </w:p>
    <w:p w14:paraId="26AD4301" w14:textId="2C9B11FC" w:rsidR="00415FE7" w:rsidRDefault="00415FE7" w:rsidP="00415FE7">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R (R Core Team, 2021) is an open-source programming language that is designed for statistical computing (Hornik, 2013). </w:t>
      </w:r>
      <w:r w:rsidR="009753A2">
        <w:rPr>
          <w:rFonts w:ascii="Times New Roman" w:eastAsia="Times New Roman" w:hAnsi="Times New Roman" w:cs="Times New Roman"/>
          <w:bCs/>
        </w:rPr>
        <w:t xml:space="preserve">R is commonly used to run </w:t>
      </w:r>
      <w:r w:rsidR="00CC1D53">
        <w:rPr>
          <w:rFonts w:ascii="Times New Roman" w:eastAsia="Times New Roman" w:hAnsi="Times New Roman" w:cs="Times New Roman"/>
          <w:bCs/>
        </w:rPr>
        <w:t>reproducible data analyses, such as hypothesis testin</w:t>
      </w:r>
      <w:r w:rsidR="000670F4">
        <w:rPr>
          <w:rFonts w:ascii="Times New Roman" w:eastAsia="Times New Roman" w:hAnsi="Times New Roman" w:cs="Times New Roman"/>
          <w:bCs/>
        </w:rPr>
        <w:t xml:space="preserve">g, machine learning, natural language processing, and even highly specialized computations that may be unique to a scientific field. R </w:t>
      </w:r>
      <w:r w:rsidR="00F2044F">
        <w:rPr>
          <w:rFonts w:ascii="Times New Roman" w:eastAsia="Times New Roman" w:hAnsi="Times New Roman" w:cs="Times New Roman"/>
          <w:bCs/>
        </w:rPr>
        <w:t xml:space="preserve">is not just a set of tools for statistical analyses but a fully-fledged programming </w:t>
      </w:r>
      <w:r w:rsidR="00F2044F">
        <w:rPr>
          <w:rFonts w:ascii="Times New Roman" w:eastAsia="Times New Roman" w:hAnsi="Times New Roman" w:cs="Times New Roman"/>
          <w:bCs/>
          <w:i/>
          <w:iCs/>
        </w:rPr>
        <w:t>language</w:t>
      </w:r>
      <w:r w:rsidR="00F2044F">
        <w:rPr>
          <w:rFonts w:ascii="Times New Roman" w:eastAsia="Times New Roman" w:hAnsi="Times New Roman" w:cs="Times New Roman"/>
          <w:bCs/>
        </w:rPr>
        <w:t xml:space="preserve"> wi</w:t>
      </w:r>
      <w:r w:rsidR="00AE1F22">
        <w:rPr>
          <w:rFonts w:ascii="Times New Roman" w:eastAsia="Times New Roman" w:hAnsi="Times New Roman" w:cs="Times New Roman"/>
          <w:bCs/>
        </w:rPr>
        <w:t>th the ability to generate APIs (</w:t>
      </w:r>
      <w:r w:rsidR="00A06131">
        <w:rPr>
          <w:rFonts w:ascii="Times New Roman" w:eastAsia="Times New Roman" w:hAnsi="Times New Roman" w:cs="Times New Roman"/>
          <w:bCs/>
        </w:rPr>
        <w:t xml:space="preserve">e.g., </w:t>
      </w:r>
      <w:r w:rsidR="00BA3D3F">
        <w:rPr>
          <w:rFonts w:ascii="Times New Roman" w:eastAsia="Times New Roman" w:hAnsi="Times New Roman" w:cs="Times New Roman"/>
          <w:bCs/>
        </w:rPr>
        <w:t xml:space="preserve">plumber, jsonlite), </w:t>
      </w:r>
      <w:r w:rsidR="00F91B67">
        <w:rPr>
          <w:rFonts w:ascii="Times New Roman" w:eastAsia="Times New Roman" w:hAnsi="Times New Roman" w:cs="Times New Roman"/>
          <w:bCs/>
        </w:rPr>
        <w:t xml:space="preserve">interact with databases (e.g., DBI, odbc, </w:t>
      </w:r>
      <w:r w:rsidR="00163BB8">
        <w:rPr>
          <w:rFonts w:ascii="Times New Roman" w:eastAsia="Times New Roman" w:hAnsi="Times New Roman" w:cs="Times New Roman"/>
          <w:bCs/>
        </w:rPr>
        <w:t xml:space="preserve">RMariaDB), </w:t>
      </w:r>
      <w:r w:rsidR="00A63EE6">
        <w:rPr>
          <w:rFonts w:ascii="Times New Roman" w:eastAsia="Times New Roman" w:hAnsi="Times New Roman" w:cs="Times New Roman"/>
          <w:bCs/>
        </w:rPr>
        <w:t xml:space="preserve">interact with servers (e.g., RCurl, ssh, </w:t>
      </w:r>
      <w:r w:rsidR="003F7869">
        <w:rPr>
          <w:rFonts w:ascii="Times New Roman" w:eastAsia="Times New Roman" w:hAnsi="Times New Roman" w:cs="Times New Roman"/>
          <w:bCs/>
        </w:rPr>
        <w:t>openssl</w:t>
      </w:r>
      <w:r w:rsidR="006E7128">
        <w:rPr>
          <w:rFonts w:ascii="Times New Roman" w:eastAsia="Times New Roman" w:hAnsi="Times New Roman" w:cs="Times New Roman"/>
          <w:bCs/>
        </w:rPr>
        <w:t xml:space="preserve">), </w:t>
      </w:r>
      <w:r w:rsidR="009F3C74">
        <w:rPr>
          <w:rFonts w:ascii="Times New Roman" w:eastAsia="Times New Roman" w:hAnsi="Times New Roman" w:cs="Times New Roman"/>
          <w:bCs/>
        </w:rPr>
        <w:t xml:space="preserve">as well as </w:t>
      </w:r>
      <w:r w:rsidR="00D21CFD">
        <w:rPr>
          <w:rFonts w:ascii="Times New Roman" w:eastAsia="Times New Roman" w:hAnsi="Times New Roman" w:cs="Times New Roman"/>
          <w:bCs/>
        </w:rPr>
        <w:t xml:space="preserve">run code in parallel </w:t>
      </w:r>
      <w:r w:rsidR="009A7941">
        <w:rPr>
          <w:rFonts w:ascii="Times New Roman" w:eastAsia="Times New Roman" w:hAnsi="Times New Roman" w:cs="Times New Roman"/>
          <w:bCs/>
        </w:rPr>
        <w:t xml:space="preserve">and asynchronously </w:t>
      </w:r>
      <w:r w:rsidR="00D21CFD">
        <w:rPr>
          <w:rFonts w:ascii="Times New Roman" w:eastAsia="Times New Roman" w:hAnsi="Times New Roman" w:cs="Times New Roman"/>
          <w:bCs/>
        </w:rPr>
        <w:t xml:space="preserve">(e.g., </w:t>
      </w:r>
      <w:r w:rsidR="00F42E66">
        <w:rPr>
          <w:rFonts w:ascii="Times New Roman" w:eastAsia="Times New Roman" w:hAnsi="Times New Roman" w:cs="Times New Roman"/>
          <w:bCs/>
        </w:rPr>
        <w:t xml:space="preserve">snow, parallel, foreach, </w:t>
      </w:r>
      <w:r w:rsidR="00D6455A">
        <w:rPr>
          <w:rFonts w:ascii="Times New Roman" w:eastAsia="Times New Roman" w:hAnsi="Times New Roman" w:cs="Times New Roman"/>
          <w:bCs/>
        </w:rPr>
        <w:t>future</w:t>
      </w:r>
      <w:r w:rsidR="009A7941">
        <w:rPr>
          <w:rFonts w:ascii="Times New Roman" w:eastAsia="Times New Roman" w:hAnsi="Times New Roman" w:cs="Times New Roman"/>
          <w:bCs/>
        </w:rPr>
        <w:t>)</w:t>
      </w:r>
      <w:r w:rsidR="009F3C74">
        <w:rPr>
          <w:rFonts w:ascii="Times New Roman" w:eastAsia="Times New Roman" w:hAnsi="Times New Roman" w:cs="Times New Roman"/>
          <w:bCs/>
        </w:rPr>
        <w:t xml:space="preserve">. By some measures, R has become one of the most popular programming languages of </w:t>
      </w:r>
      <w:r w:rsidR="00A96826">
        <w:rPr>
          <w:rFonts w:ascii="Times New Roman" w:eastAsia="Times New Roman" w:hAnsi="Times New Roman" w:cs="Times New Roman"/>
          <w:bCs/>
        </w:rPr>
        <w:t>any form (Cass, 2018), partly due to the large ecosystem of support pages, books, blogs, tutorials, and R specific conferences.</w:t>
      </w:r>
    </w:p>
    <w:p w14:paraId="540DC37E" w14:textId="31808E73" w:rsidR="00691F1B" w:rsidRDefault="00691F1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98193D">
        <w:rPr>
          <w:rFonts w:ascii="Times New Roman" w:eastAsia="Times New Roman" w:hAnsi="Times New Roman" w:cs="Times New Roman"/>
          <w:bCs/>
        </w:rPr>
        <w:t xml:space="preserve">Many data scientists and practitioners can contribute to R by writing new software, called “packages” in R. At the time of writing, the Comprehensive R Archive Network (CRAN) contains </w:t>
      </w:r>
      <w:r w:rsidR="00590E7D">
        <w:rPr>
          <w:rFonts w:ascii="Times New Roman" w:eastAsia="Times New Roman" w:hAnsi="Times New Roman" w:cs="Times New Roman"/>
          <w:bCs/>
        </w:rPr>
        <w:t>18,093</w:t>
      </w:r>
      <w:r w:rsidR="00AA6009">
        <w:rPr>
          <w:rFonts w:ascii="Times New Roman" w:eastAsia="Times New Roman" w:hAnsi="Times New Roman" w:cs="Times New Roman"/>
          <w:bCs/>
        </w:rPr>
        <w:t xml:space="preserve"> available packages </w:t>
      </w:r>
      <w:r w:rsidR="00D53165">
        <w:rPr>
          <w:rFonts w:ascii="Times New Roman" w:eastAsia="Times New Roman" w:hAnsi="Times New Roman" w:cs="Times New Roman"/>
        </w:rPr>
        <w:t xml:space="preserve">including packages to read data in varying formats (e.g., readr, openxlsx, haven, rjson, officer, vroom), access databases (e.g., DBI, odbc, RMariaDB), clean data (e.g., dplyr, tidyr, stringr), perform data analyses and machine learning (e.g., </w:t>
      </w:r>
      <w:r w:rsidR="001F17B9">
        <w:rPr>
          <w:rFonts w:ascii="Times New Roman" w:eastAsia="Times New Roman" w:hAnsi="Times New Roman" w:cs="Times New Roman"/>
        </w:rPr>
        <w:t xml:space="preserve">tidymodels, </w:t>
      </w:r>
      <w:r w:rsidR="00D53165">
        <w:rPr>
          <w:rFonts w:ascii="Times New Roman" w:eastAsia="Times New Roman" w:hAnsi="Times New Roman" w:cs="Times New Roman"/>
        </w:rPr>
        <w:t xml:space="preserve">infer, caret, xgboost, randomForest, survival), visualize results (e.g., </w:t>
      </w:r>
      <w:r w:rsidR="007D3CF4">
        <w:rPr>
          <w:rFonts w:ascii="Times New Roman" w:eastAsia="Times New Roman" w:hAnsi="Times New Roman" w:cs="Times New Roman"/>
        </w:rPr>
        <w:t xml:space="preserve">plotly, </w:t>
      </w:r>
      <w:r w:rsidR="00D53165">
        <w:rPr>
          <w:rFonts w:ascii="Times New Roman" w:eastAsia="Times New Roman" w:hAnsi="Times New Roman" w:cs="Times New Roman"/>
        </w:rPr>
        <w:t>ggplot2), and interface with other programming languages (e.g., Rcpp,</w:t>
      </w:r>
      <w:r w:rsidR="00C63932">
        <w:rPr>
          <w:rFonts w:ascii="Times New Roman" w:eastAsia="Times New Roman" w:hAnsi="Times New Roman" w:cs="Times New Roman"/>
        </w:rPr>
        <w:t xml:space="preserve"> cpp11,</w:t>
      </w:r>
      <w:r w:rsidR="00D53165">
        <w:rPr>
          <w:rFonts w:ascii="Times New Roman" w:eastAsia="Times New Roman" w:hAnsi="Times New Roman" w:cs="Times New Roman"/>
        </w:rPr>
        <w:t xml:space="preserve"> reticulate). These packages, just like R itself, are free of charge.</w:t>
      </w:r>
    </w:p>
    <w:p w14:paraId="2BE5ABFE" w14:textId="76372F03" w:rsidR="00BB596F" w:rsidRDefault="00BB596F"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6D76E7">
        <w:rPr>
          <w:rFonts w:ascii="Times New Roman" w:eastAsia="Times New Roman" w:hAnsi="Times New Roman" w:cs="Times New Roman"/>
        </w:rPr>
        <w:t>R has been most often</w:t>
      </w:r>
      <w:r w:rsidR="003608C7">
        <w:rPr>
          <w:rFonts w:ascii="Times New Roman" w:eastAsia="Times New Roman" w:hAnsi="Times New Roman" w:cs="Times New Roman"/>
        </w:rPr>
        <w:t xml:space="preserve"> used to generate reproduceable analyses and basic reports, often through </w:t>
      </w:r>
      <w:r w:rsidR="00FE524F">
        <w:rPr>
          <w:rFonts w:ascii="Times New Roman" w:eastAsia="Times New Roman" w:hAnsi="Times New Roman" w:cs="Times New Roman"/>
        </w:rPr>
        <w:t xml:space="preserve">simple </w:t>
      </w:r>
      <w:r w:rsidR="006C465B">
        <w:rPr>
          <w:rFonts w:ascii="Times New Roman" w:eastAsia="Times New Roman" w:hAnsi="Times New Roman" w:cs="Times New Roman"/>
        </w:rPr>
        <w:t>scripts, Sweave integration with LaTeX</w:t>
      </w:r>
      <w:r w:rsidR="00C6550C">
        <w:rPr>
          <w:rFonts w:ascii="Times New Roman" w:eastAsia="Times New Roman" w:hAnsi="Times New Roman" w:cs="Times New Roman"/>
        </w:rPr>
        <w:t xml:space="preserve"> (Leisch, 2002)</w:t>
      </w:r>
      <w:r w:rsidR="006C465B">
        <w:rPr>
          <w:rFonts w:ascii="Times New Roman" w:eastAsia="Times New Roman" w:hAnsi="Times New Roman" w:cs="Times New Roman"/>
        </w:rPr>
        <w:t>, or R Markdown files.</w:t>
      </w:r>
      <w:r w:rsidR="00D22C3F">
        <w:rPr>
          <w:rFonts w:ascii="Times New Roman" w:eastAsia="Times New Roman" w:hAnsi="Times New Roman" w:cs="Times New Roman"/>
        </w:rPr>
        <w:t xml:space="preserve"> </w:t>
      </w:r>
      <w:r w:rsidR="000E566D">
        <w:rPr>
          <w:rFonts w:ascii="Times New Roman" w:eastAsia="Times New Roman" w:hAnsi="Times New Roman" w:cs="Times New Roman"/>
        </w:rPr>
        <w:t xml:space="preserve">These types of </w:t>
      </w:r>
      <w:r w:rsidR="000C4D0B">
        <w:rPr>
          <w:rFonts w:ascii="Times New Roman" w:eastAsia="Times New Roman" w:hAnsi="Times New Roman" w:cs="Times New Roman"/>
        </w:rPr>
        <w:t xml:space="preserve">static </w:t>
      </w:r>
      <w:r w:rsidR="009C6242">
        <w:rPr>
          <w:rFonts w:ascii="Times New Roman" w:eastAsia="Times New Roman" w:hAnsi="Times New Roman" w:cs="Times New Roman"/>
        </w:rPr>
        <w:t>reports</w:t>
      </w:r>
      <w:r w:rsidR="000E566D">
        <w:rPr>
          <w:rFonts w:ascii="Times New Roman" w:eastAsia="Times New Roman" w:hAnsi="Times New Roman" w:cs="Times New Roman"/>
        </w:rPr>
        <w:t xml:space="preserve"> </w:t>
      </w:r>
      <w:r w:rsidR="007F1AEE">
        <w:rPr>
          <w:rFonts w:ascii="Times New Roman" w:eastAsia="Times New Roman" w:hAnsi="Times New Roman" w:cs="Times New Roman"/>
        </w:rPr>
        <w:t>can easily demonstrate what has already been done but</w:t>
      </w:r>
      <w:r w:rsidR="000D370E">
        <w:rPr>
          <w:rFonts w:ascii="Times New Roman" w:eastAsia="Times New Roman" w:hAnsi="Times New Roman" w:cs="Times New Roman"/>
        </w:rPr>
        <w:t xml:space="preserve"> makes it difficult for</w:t>
      </w:r>
      <w:r w:rsidR="007F1AEE">
        <w:rPr>
          <w:rFonts w:ascii="Times New Roman" w:eastAsia="Times New Roman" w:hAnsi="Times New Roman" w:cs="Times New Roman"/>
        </w:rPr>
        <w:t xml:space="preserve"> </w:t>
      </w:r>
      <w:r w:rsidR="000D370E">
        <w:rPr>
          <w:rFonts w:ascii="Times New Roman" w:eastAsia="Times New Roman" w:hAnsi="Times New Roman" w:cs="Times New Roman"/>
        </w:rPr>
        <w:t>consumers to expl</w:t>
      </w:r>
      <w:r w:rsidR="000C4D0B">
        <w:rPr>
          <w:rFonts w:ascii="Times New Roman" w:eastAsia="Times New Roman" w:hAnsi="Times New Roman" w:cs="Times New Roman"/>
        </w:rPr>
        <w:t>ore data and generate their own</w:t>
      </w:r>
      <w:r w:rsidR="00826D10">
        <w:rPr>
          <w:rFonts w:ascii="Times New Roman" w:eastAsia="Times New Roman" w:hAnsi="Times New Roman" w:cs="Times New Roman"/>
        </w:rPr>
        <w:t xml:space="preserve"> insights</w:t>
      </w:r>
      <w:r w:rsidR="009C6242">
        <w:rPr>
          <w:rFonts w:ascii="Times New Roman" w:eastAsia="Times New Roman" w:hAnsi="Times New Roman" w:cs="Times New Roman"/>
        </w:rPr>
        <w:t>.</w:t>
      </w:r>
      <w:r w:rsidR="00BB4E84">
        <w:rPr>
          <w:rFonts w:ascii="Times New Roman" w:eastAsia="Times New Roman" w:hAnsi="Times New Roman" w:cs="Times New Roman"/>
        </w:rPr>
        <w:t xml:space="preserve"> People less familiar with technical analyses often prefer to consume data </w:t>
      </w:r>
      <w:r w:rsidR="001D0217">
        <w:rPr>
          <w:rFonts w:ascii="Times New Roman" w:eastAsia="Times New Roman" w:hAnsi="Times New Roman" w:cs="Times New Roman"/>
        </w:rPr>
        <w:t>using dashboarding tools</w:t>
      </w:r>
      <w:r w:rsidR="00B25217">
        <w:rPr>
          <w:rFonts w:ascii="Times New Roman" w:eastAsia="Times New Roman" w:hAnsi="Times New Roman" w:cs="Times New Roman"/>
        </w:rPr>
        <w:t xml:space="preserve"> (</w:t>
      </w:r>
      <w:r w:rsidR="001D0217">
        <w:rPr>
          <w:rFonts w:ascii="Times New Roman" w:eastAsia="Times New Roman" w:hAnsi="Times New Roman" w:cs="Times New Roman"/>
        </w:rPr>
        <w:t>such as PowerBI</w:t>
      </w:r>
      <w:r w:rsidR="00AE6E84">
        <w:rPr>
          <w:rFonts w:ascii="Times New Roman" w:eastAsia="Times New Roman" w:hAnsi="Times New Roman" w:cs="Times New Roman"/>
        </w:rPr>
        <w:t xml:space="preserve"> or</w:t>
      </w:r>
      <w:r w:rsidR="001D0217">
        <w:rPr>
          <w:rFonts w:ascii="Times New Roman" w:eastAsia="Times New Roman" w:hAnsi="Times New Roman" w:cs="Times New Roman"/>
        </w:rPr>
        <w:t xml:space="preserve"> </w:t>
      </w:r>
      <w:r w:rsidR="00B17542">
        <w:rPr>
          <w:rFonts w:ascii="Times New Roman" w:eastAsia="Times New Roman" w:hAnsi="Times New Roman" w:cs="Times New Roman"/>
        </w:rPr>
        <w:t>Tableau</w:t>
      </w:r>
      <w:r w:rsidR="00AE6E84">
        <w:rPr>
          <w:rFonts w:ascii="Times New Roman" w:eastAsia="Times New Roman" w:hAnsi="Times New Roman" w:cs="Times New Roman"/>
        </w:rPr>
        <w:t>).</w:t>
      </w:r>
      <w:r w:rsidR="003A182C">
        <w:rPr>
          <w:rFonts w:ascii="Times New Roman" w:eastAsia="Times New Roman" w:hAnsi="Times New Roman" w:cs="Times New Roman"/>
        </w:rPr>
        <w:t xml:space="preserve"> These tools </w:t>
      </w:r>
      <w:r w:rsidR="00676D3E">
        <w:rPr>
          <w:rFonts w:ascii="Times New Roman" w:eastAsia="Times New Roman" w:hAnsi="Times New Roman" w:cs="Times New Roman"/>
        </w:rPr>
        <w:t xml:space="preserve">allow users to easily explore data but </w:t>
      </w:r>
      <w:r w:rsidR="007C6EDF">
        <w:rPr>
          <w:rFonts w:ascii="Times New Roman" w:eastAsia="Times New Roman" w:hAnsi="Times New Roman" w:cs="Times New Roman"/>
        </w:rPr>
        <w:t xml:space="preserve">provide limited and/or difficult integration with </w:t>
      </w:r>
      <w:r w:rsidR="00A15BFE">
        <w:rPr>
          <w:rFonts w:ascii="Times New Roman" w:eastAsia="Times New Roman" w:hAnsi="Times New Roman" w:cs="Times New Roman"/>
        </w:rPr>
        <w:t xml:space="preserve">how the data was originally generated, cleaned, </w:t>
      </w:r>
      <w:r w:rsidR="00A15BFE">
        <w:rPr>
          <w:rFonts w:ascii="Times New Roman" w:eastAsia="Times New Roman" w:hAnsi="Times New Roman" w:cs="Times New Roman"/>
        </w:rPr>
        <w:lastRenderedPageBreak/>
        <w:t>and/or analyzed.</w:t>
      </w:r>
      <w:r w:rsidR="001D0217">
        <w:rPr>
          <w:rFonts w:ascii="Times New Roman" w:eastAsia="Times New Roman" w:hAnsi="Times New Roman" w:cs="Times New Roman"/>
        </w:rPr>
        <w:t xml:space="preserve"> </w:t>
      </w:r>
      <w:r w:rsidR="00E13088">
        <w:rPr>
          <w:rFonts w:ascii="Times New Roman" w:eastAsia="Times New Roman" w:hAnsi="Times New Roman" w:cs="Times New Roman"/>
        </w:rPr>
        <w:t xml:space="preserve">Moreover, the implementations of these tools are often </w:t>
      </w:r>
      <w:r w:rsidR="00F63D55">
        <w:rPr>
          <w:rFonts w:ascii="Times New Roman" w:eastAsia="Times New Roman" w:hAnsi="Times New Roman" w:cs="Times New Roman"/>
        </w:rPr>
        <w:t>proprietary, black box, and not easily customizable.</w:t>
      </w:r>
    </w:p>
    <w:p w14:paraId="0EE816F0" w14:textId="5D678FBD" w:rsidR="00FA4714" w:rsidRDefault="00FA4714"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t xml:space="preserve">This Master Tutorial will teach attendees how to </w:t>
      </w:r>
      <w:r w:rsidR="006768B8">
        <w:rPr>
          <w:rFonts w:ascii="Times New Roman" w:eastAsia="Times New Roman" w:hAnsi="Times New Roman" w:cs="Times New Roman"/>
        </w:rPr>
        <w:t xml:space="preserve">generate fully customizable dashboards in R </w:t>
      </w:r>
      <w:r w:rsidR="009A4DD1">
        <w:rPr>
          <w:rFonts w:ascii="Times New Roman" w:eastAsia="Times New Roman" w:hAnsi="Times New Roman" w:cs="Times New Roman"/>
        </w:rPr>
        <w:t xml:space="preserve">using the web-development framework “shiny” (Chang, </w:t>
      </w:r>
      <w:r w:rsidR="00AE7ED5">
        <w:rPr>
          <w:rFonts w:ascii="Times New Roman" w:eastAsia="Times New Roman" w:hAnsi="Times New Roman" w:cs="Times New Roman"/>
        </w:rPr>
        <w:t>et al., 2021</w:t>
      </w:r>
      <w:r w:rsidR="00CB2A3E">
        <w:rPr>
          <w:rFonts w:ascii="Times New Roman" w:eastAsia="Times New Roman" w:hAnsi="Times New Roman" w:cs="Times New Roman"/>
        </w:rPr>
        <w:t>b</w:t>
      </w:r>
      <w:r w:rsidR="00AE7ED5">
        <w:rPr>
          <w:rFonts w:ascii="Times New Roman" w:eastAsia="Times New Roman" w:hAnsi="Times New Roman" w:cs="Times New Roman"/>
        </w:rPr>
        <w:t xml:space="preserve">) </w:t>
      </w:r>
      <w:r w:rsidR="009A4DD1">
        <w:rPr>
          <w:rFonts w:ascii="Times New Roman" w:eastAsia="Times New Roman" w:hAnsi="Times New Roman" w:cs="Times New Roman"/>
        </w:rPr>
        <w:t xml:space="preserve">as well as </w:t>
      </w:r>
      <w:r w:rsidR="003673CE">
        <w:rPr>
          <w:rFonts w:ascii="Times New Roman" w:eastAsia="Times New Roman" w:hAnsi="Times New Roman" w:cs="Times New Roman"/>
        </w:rPr>
        <w:t xml:space="preserve">several shiny extensions. </w:t>
      </w:r>
      <w:r w:rsidR="00253498">
        <w:rPr>
          <w:rFonts w:ascii="Times New Roman" w:eastAsia="Times New Roman" w:hAnsi="Times New Roman" w:cs="Times New Roman"/>
        </w:rPr>
        <w:t xml:space="preserve">We will show users </w:t>
      </w:r>
      <w:r w:rsidR="00C116B2">
        <w:rPr>
          <w:rFonts w:ascii="Times New Roman" w:eastAsia="Times New Roman" w:hAnsi="Times New Roman" w:cs="Times New Roman"/>
        </w:rPr>
        <w:t>how to generate simple, working applications from</w:t>
      </w:r>
      <w:r w:rsidR="009D2E4E">
        <w:rPr>
          <w:rFonts w:ascii="Times New Roman" w:eastAsia="Times New Roman" w:hAnsi="Times New Roman" w:cs="Times New Roman"/>
        </w:rPr>
        <w:t xml:space="preserve"> shiny</w:t>
      </w:r>
      <w:r w:rsidR="00C116B2">
        <w:rPr>
          <w:rFonts w:ascii="Times New Roman" w:eastAsia="Times New Roman" w:hAnsi="Times New Roman" w:cs="Times New Roman"/>
        </w:rPr>
        <w:t xml:space="preserve"> </w:t>
      </w:r>
      <w:r w:rsidR="00BA0B19">
        <w:rPr>
          <w:rFonts w:ascii="Times New Roman" w:eastAsia="Times New Roman" w:hAnsi="Times New Roman" w:cs="Times New Roman"/>
        </w:rPr>
        <w:t xml:space="preserve">building blocks as well as how to </w:t>
      </w:r>
      <w:r w:rsidR="004F2EFC">
        <w:rPr>
          <w:rFonts w:ascii="Times New Roman" w:eastAsia="Times New Roman" w:hAnsi="Times New Roman" w:cs="Times New Roman"/>
        </w:rPr>
        <w:t>modularize and isolate parts of th</w:t>
      </w:r>
      <w:r w:rsidR="00782CD7">
        <w:rPr>
          <w:rFonts w:ascii="Times New Roman" w:eastAsia="Times New Roman" w:hAnsi="Times New Roman" w:cs="Times New Roman"/>
        </w:rPr>
        <w:t>ese</w:t>
      </w:r>
      <w:r w:rsidR="004F2EFC">
        <w:rPr>
          <w:rFonts w:ascii="Times New Roman" w:eastAsia="Times New Roman" w:hAnsi="Times New Roman" w:cs="Times New Roman"/>
        </w:rPr>
        <w:t xml:space="preserve"> application</w:t>
      </w:r>
      <w:r w:rsidR="00782CD7">
        <w:rPr>
          <w:rFonts w:ascii="Times New Roman" w:eastAsia="Times New Roman" w:hAnsi="Times New Roman" w:cs="Times New Roman"/>
        </w:rPr>
        <w:t>s</w:t>
      </w:r>
      <w:r w:rsidR="004F2EFC">
        <w:rPr>
          <w:rFonts w:ascii="Times New Roman" w:eastAsia="Times New Roman" w:hAnsi="Times New Roman" w:cs="Times New Roman"/>
        </w:rPr>
        <w:t xml:space="preserve"> and reason about how </w:t>
      </w:r>
      <w:r w:rsidR="00782CD7">
        <w:rPr>
          <w:rFonts w:ascii="Times New Roman" w:eastAsia="Times New Roman" w:hAnsi="Times New Roman" w:cs="Times New Roman"/>
        </w:rPr>
        <w:t>each</w:t>
      </w:r>
      <w:r w:rsidR="004F2EFC">
        <w:rPr>
          <w:rFonts w:ascii="Times New Roman" w:eastAsia="Times New Roman" w:hAnsi="Times New Roman" w:cs="Times New Roman"/>
        </w:rPr>
        <w:t xml:space="preserve"> application works</w:t>
      </w:r>
      <w:r w:rsidR="00782CD7">
        <w:rPr>
          <w:rFonts w:ascii="Times New Roman" w:eastAsia="Times New Roman" w:hAnsi="Times New Roman" w:cs="Times New Roman"/>
        </w:rPr>
        <w:t xml:space="preserve">. </w:t>
      </w:r>
      <w:r w:rsidR="00C57C9A">
        <w:rPr>
          <w:rFonts w:ascii="Times New Roman" w:eastAsia="Times New Roman" w:hAnsi="Times New Roman" w:cs="Times New Roman"/>
        </w:rPr>
        <w:t xml:space="preserve">Special attention will be paid to </w:t>
      </w:r>
      <w:r w:rsidR="000C1615">
        <w:rPr>
          <w:rFonts w:ascii="Times New Roman" w:eastAsia="Times New Roman" w:hAnsi="Times New Roman" w:cs="Times New Roman"/>
        </w:rPr>
        <w:t xml:space="preserve">the </w:t>
      </w:r>
      <w:r w:rsidR="00A304C4">
        <w:rPr>
          <w:rFonts w:ascii="Times New Roman" w:eastAsia="Times New Roman" w:hAnsi="Times New Roman" w:cs="Times New Roman"/>
        </w:rPr>
        <w:t xml:space="preserve">reactive programming </w:t>
      </w:r>
      <w:r w:rsidR="000C1615">
        <w:rPr>
          <w:rFonts w:ascii="Times New Roman" w:eastAsia="Times New Roman" w:hAnsi="Times New Roman" w:cs="Times New Roman"/>
        </w:rPr>
        <w:t xml:space="preserve">paradigm whereby </w:t>
      </w:r>
      <w:r w:rsidR="009D411A">
        <w:rPr>
          <w:rFonts w:ascii="Times New Roman" w:eastAsia="Times New Roman" w:hAnsi="Times New Roman" w:cs="Times New Roman"/>
        </w:rPr>
        <w:t xml:space="preserve">interacting with an app </w:t>
      </w:r>
      <w:r w:rsidR="008660FE">
        <w:rPr>
          <w:rFonts w:ascii="Times New Roman" w:eastAsia="Times New Roman" w:hAnsi="Times New Roman" w:cs="Times New Roman"/>
        </w:rPr>
        <w:t>determine</w:t>
      </w:r>
      <w:r w:rsidR="0088203B">
        <w:rPr>
          <w:rFonts w:ascii="Times New Roman" w:eastAsia="Times New Roman" w:hAnsi="Times New Roman" w:cs="Times New Roman"/>
        </w:rPr>
        <w:t>s</w:t>
      </w:r>
      <w:r w:rsidR="008660FE">
        <w:rPr>
          <w:rFonts w:ascii="Times New Roman" w:eastAsia="Times New Roman" w:hAnsi="Times New Roman" w:cs="Times New Roman"/>
        </w:rPr>
        <w:t xml:space="preserve"> which parts o</w:t>
      </w:r>
      <w:r w:rsidR="00311A40">
        <w:rPr>
          <w:rFonts w:ascii="Times New Roman" w:eastAsia="Times New Roman" w:hAnsi="Times New Roman" w:cs="Times New Roman"/>
        </w:rPr>
        <w:t>f the code should be run and whether certain parts should be run again</w:t>
      </w:r>
      <w:r w:rsidR="008660FE">
        <w:rPr>
          <w:rFonts w:ascii="Times New Roman" w:eastAsia="Times New Roman" w:hAnsi="Times New Roman" w:cs="Times New Roman"/>
        </w:rPr>
        <w:t>.</w:t>
      </w:r>
      <w:r w:rsidR="00311A40">
        <w:rPr>
          <w:rFonts w:ascii="Times New Roman" w:eastAsia="Times New Roman" w:hAnsi="Times New Roman" w:cs="Times New Roman"/>
        </w:rPr>
        <w:t xml:space="preserve"> We will also peak under-the-hood to show </w:t>
      </w:r>
      <w:r w:rsidR="00BA2B6E">
        <w:rPr>
          <w:rFonts w:ascii="Times New Roman" w:eastAsia="Times New Roman" w:hAnsi="Times New Roman" w:cs="Times New Roman"/>
        </w:rPr>
        <w:t xml:space="preserve">how </w:t>
      </w:r>
      <w:r w:rsidR="007318FB">
        <w:rPr>
          <w:rFonts w:ascii="Times New Roman" w:eastAsia="Times New Roman" w:hAnsi="Times New Roman" w:cs="Times New Roman"/>
        </w:rPr>
        <w:t>shiny creates and interacts with HTML, CSS, and JavaScript</w:t>
      </w:r>
      <w:r w:rsidR="00824363">
        <w:rPr>
          <w:rFonts w:ascii="Times New Roman" w:eastAsia="Times New Roman" w:hAnsi="Times New Roman" w:cs="Times New Roman"/>
        </w:rPr>
        <w:t xml:space="preserve"> </w:t>
      </w:r>
      <w:r w:rsidR="00945863">
        <w:rPr>
          <w:rFonts w:ascii="Times New Roman" w:eastAsia="Times New Roman" w:hAnsi="Times New Roman" w:cs="Times New Roman"/>
        </w:rPr>
        <w:t>as well as</w:t>
      </w:r>
      <w:r w:rsidR="00824363">
        <w:rPr>
          <w:rFonts w:ascii="Times New Roman" w:eastAsia="Times New Roman" w:hAnsi="Times New Roman" w:cs="Times New Roman"/>
        </w:rPr>
        <w:t xml:space="preserve"> provide tools to extend shiny </w:t>
      </w:r>
      <w:r w:rsidR="00834991">
        <w:rPr>
          <w:rFonts w:ascii="Times New Roman" w:eastAsia="Times New Roman" w:hAnsi="Times New Roman" w:cs="Times New Roman"/>
        </w:rPr>
        <w:t>by integrat</w:t>
      </w:r>
      <w:r w:rsidR="0035125A">
        <w:rPr>
          <w:rFonts w:ascii="Times New Roman" w:eastAsia="Times New Roman" w:hAnsi="Times New Roman" w:cs="Times New Roman"/>
        </w:rPr>
        <w:t>ing</w:t>
      </w:r>
      <w:r w:rsidR="00345071">
        <w:rPr>
          <w:rFonts w:ascii="Times New Roman" w:eastAsia="Times New Roman" w:hAnsi="Times New Roman" w:cs="Times New Roman"/>
        </w:rPr>
        <w:t xml:space="preserve"> shiny</w:t>
      </w:r>
      <w:r w:rsidR="00834991">
        <w:rPr>
          <w:rFonts w:ascii="Times New Roman" w:eastAsia="Times New Roman" w:hAnsi="Times New Roman" w:cs="Times New Roman"/>
        </w:rPr>
        <w:t xml:space="preserve"> with custom JavaScript </w:t>
      </w:r>
      <w:r w:rsidR="00945863">
        <w:rPr>
          <w:rFonts w:ascii="Times New Roman" w:eastAsia="Times New Roman" w:hAnsi="Times New Roman" w:cs="Times New Roman"/>
        </w:rPr>
        <w:t>libraries or CSS frameworks.</w:t>
      </w:r>
      <w:r w:rsidR="002E4E23">
        <w:rPr>
          <w:rFonts w:ascii="Times New Roman" w:eastAsia="Times New Roman" w:hAnsi="Times New Roman" w:cs="Times New Roman"/>
        </w:rPr>
        <w:t xml:space="preserve"> Shiny is a powerful </w:t>
      </w:r>
      <w:r w:rsidR="00AE0B72">
        <w:rPr>
          <w:rFonts w:ascii="Times New Roman" w:eastAsia="Times New Roman" w:hAnsi="Times New Roman" w:cs="Times New Roman"/>
        </w:rPr>
        <w:t xml:space="preserve">framework for producing professional dashboards in R. </w:t>
      </w:r>
      <w:r w:rsidR="00215D8B">
        <w:rPr>
          <w:rFonts w:ascii="Times New Roman" w:eastAsia="Times New Roman" w:hAnsi="Times New Roman" w:cs="Times New Roman"/>
        </w:rPr>
        <w:t xml:space="preserve">We will </w:t>
      </w:r>
      <w:r w:rsidR="00F70CB4">
        <w:rPr>
          <w:rFonts w:ascii="Times New Roman" w:eastAsia="Times New Roman" w:hAnsi="Times New Roman" w:cs="Times New Roman"/>
        </w:rPr>
        <w:t xml:space="preserve">explain how to </w:t>
      </w:r>
      <w:r w:rsidR="00697166">
        <w:rPr>
          <w:rFonts w:ascii="Times New Roman" w:eastAsia="Times New Roman" w:hAnsi="Times New Roman" w:cs="Times New Roman"/>
        </w:rPr>
        <w:t xml:space="preserve">best </w:t>
      </w:r>
      <w:r w:rsidR="001926B7">
        <w:rPr>
          <w:rFonts w:ascii="Times New Roman" w:eastAsia="Times New Roman" w:hAnsi="Times New Roman" w:cs="Times New Roman"/>
        </w:rPr>
        <w:t xml:space="preserve">adopt this framework </w:t>
      </w:r>
      <w:r w:rsidR="003E3B8F">
        <w:rPr>
          <w:rFonts w:ascii="Times New Roman" w:eastAsia="Times New Roman" w:hAnsi="Times New Roman" w:cs="Times New Roman"/>
        </w:rPr>
        <w:t>to allow users to discover their own insights.</w:t>
      </w:r>
      <w:r w:rsidR="005C6F56">
        <w:rPr>
          <w:rFonts w:ascii="Times New Roman" w:eastAsia="Times New Roman" w:hAnsi="Times New Roman" w:cs="Times New Roman"/>
        </w:rPr>
        <w:t xml:space="preserve"> Attendees should be familiar with R and have both R and RStudio installed prior to the workshop. We will walk through and explain each line of code in detail, but we will have little time to review the basics of R itself.</w:t>
      </w:r>
    </w:p>
    <w:p w14:paraId="425AA8FC" w14:textId="06C6ED0F" w:rsidR="00E1506B"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i/>
          <w:iCs/>
        </w:rPr>
        <w:t>Proposed Session</w:t>
      </w:r>
    </w:p>
    <w:p w14:paraId="378B8D68" w14:textId="706B7DB3" w:rsidR="00242255"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592EA7">
        <w:rPr>
          <w:rFonts w:ascii="Times New Roman" w:eastAsia="Times New Roman" w:hAnsi="Times New Roman" w:cs="Times New Roman"/>
        </w:rPr>
        <w:t xml:space="preserve">Many researchers are adept at determining research questions, collecting data, and deciding how to analyze that data. </w:t>
      </w:r>
      <w:r w:rsidR="00C14087">
        <w:rPr>
          <w:rFonts w:ascii="Times New Roman" w:eastAsia="Times New Roman" w:hAnsi="Times New Roman" w:cs="Times New Roman"/>
        </w:rPr>
        <w:t xml:space="preserve">However, the results of studies are often presented as static </w:t>
      </w:r>
      <w:r w:rsidR="00444D6C">
        <w:rPr>
          <w:rFonts w:ascii="Times New Roman" w:eastAsia="Times New Roman" w:hAnsi="Times New Roman" w:cs="Times New Roman"/>
        </w:rPr>
        <w:t xml:space="preserve">analyses and reports. </w:t>
      </w:r>
      <w:r w:rsidR="00E464D0">
        <w:rPr>
          <w:rFonts w:ascii="Times New Roman" w:eastAsia="Times New Roman" w:hAnsi="Times New Roman" w:cs="Times New Roman"/>
        </w:rPr>
        <w:t xml:space="preserve">Yet </w:t>
      </w:r>
      <w:r w:rsidR="00F65619">
        <w:rPr>
          <w:rFonts w:ascii="Times New Roman" w:eastAsia="Times New Roman" w:hAnsi="Times New Roman" w:cs="Times New Roman"/>
        </w:rPr>
        <w:t xml:space="preserve">larger questions </w:t>
      </w:r>
      <w:r w:rsidR="00BD2064">
        <w:rPr>
          <w:rFonts w:ascii="Times New Roman" w:eastAsia="Times New Roman" w:hAnsi="Times New Roman" w:cs="Times New Roman"/>
        </w:rPr>
        <w:t xml:space="preserve">often preclude simple answers or easy analyses. </w:t>
      </w:r>
      <w:r w:rsidR="00FB5C3B">
        <w:rPr>
          <w:rFonts w:ascii="Times New Roman" w:eastAsia="Times New Roman" w:hAnsi="Times New Roman" w:cs="Times New Roman"/>
        </w:rPr>
        <w:t xml:space="preserve">Moreover, </w:t>
      </w:r>
      <w:r w:rsidR="00242255">
        <w:rPr>
          <w:rFonts w:ascii="Times New Roman" w:eastAsia="Times New Roman" w:hAnsi="Times New Roman" w:cs="Times New Roman"/>
        </w:rPr>
        <w:t>s</w:t>
      </w:r>
      <w:r w:rsidR="00FB5C3B">
        <w:rPr>
          <w:rFonts w:ascii="Times New Roman" w:eastAsia="Times New Roman" w:hAnsi="Times New Roman" w:cs="Times New Roman"/>
        </w:rPr>
        <w:t>everal organizations (</w:t>
      </w:r>
      <w:r w:rsidR="003F77F6">
        <w:rPr>
          <w:rFonts w:ascii="Times New Roman" w:eastAsia="Times New Roman" w:hAnsi="Times New Roman" w:cs="Times New Roman"/>
        </w:rPr>
        <w:t>e.g., Open Data Research Network</w:t>
      </w:r>
      <w:r w:rsidR="006B71F6">
        <w:rPr>
          <w:rFonts w:ascii="Times New Roman" w:eastAsia="Times New Roman" w:hAnsi="Times New Roman" w:cs="Times New Roman"/>
        </w:rPr>
        <w:t>;</w:t>
      </w:r>
      <w:r w:rsidR="003F77F6">
        <w:rPr>
          <w:rFonts w:ascii="Times New Roman" w:eastAsia="Times New Roman" w:hAnsi="Times New Roman" w:cs="Times New Roman"/>
        </w:rPr>
        <w:t xml:space="preserve"> </w:t>
      </w:r>
      <w:r w:rsidR="00325F93">
        <w:rPr>
          <w:rFonts w:ascii="Times New Roman" w:eastAsia="Times New Roman" w:hAnsi="Times New Roman" w:cs="Times New Roman"/>
        </w:rPr>
        <w:t>Journal of Open Psychology Data</w:t>
      </w:r>
      <w:r w:rsidR="006B71F6">
        <w:rPr>
          <w:rFonts w:ascii="Times New Roman" w:eastAsia="Times New Roman" w:hAnsi="Times New Roman" w:cs="Times New Roman"/>
        </w:rPr>
        <w:t xml:space="preserve">; </w:t>
      </w:r>
      <w:r w:rsidR="00061587">
        <w:rPr>
          <w:rFonts w:ascii="Times New Roman" w:eastAsia="Times New Roman" w:hAnsi="Times New Roman" w:cs="Times New Roman"/>
        </w:rPr>
        <w:t>see</w:t>
      </w:r>
      <w:r w:rsidR="00AC5EEB">
        <w:rPr>
          <w:rFonts w:ascii="Times New Roman" w:eastAsia="Times New Roman" w:hAnsi="Times New Roman" w:cs="Times New Roman"/>
        </w:rPr>
        <w:t xml:space="preserve"> Wilkinson et al., 2016</w:t>
      </w:r>
      <w:r w:rsidR="00061587">
        <w:rPr>
          <w:rFonts w:ascii="Times New Roman" w:eastAsia="Times New Roman" w:hAnsi="Times New Roman" w:cs="Times New Roman"/>
        </w:rPr>
        <w:t xml:space="preserve"> for the FAIR principle</w:t>
      </w:r>
      <w:r w:rsidR="00FB5C3B">
        <w:rPr>
          <w:rFonts w:ascii="Times New Roman" w:eastAsia="Times New Roman" w:hAnsi="Times New Roman" w:cs="Times New Roman"/>
        </w:rPr>
        <w:t xml:space="preserve">) have promoted making </w:t>
      </w:r>
      <w:r w:rsidR="00ED7EB4">
        <w:rPr>
          <w:rFonts w:ascii="Times New Roman" w:eastAsia="Times New Roman" w:hAnsi="Times New Roman" w:cs="Times New Roman"/>
        </w:rPr>
        <w:t xml:space="preserve">research </w:t>
      </w:r>
      <w:r w:rsidR="00FB5C3B">
        <w:rPr>
          <w:rFonts w:ascii="Times New Roman" w:eastAsia="Times New Roman" w:hAnsi="Times New Roman" w:cs="Times New Roman"/>
        </w:rPr>
        <w:t>data fully open and available</w:t>
      </w:r>
      <w:r w:rsidR="00242255">
        <w:rPr>
          <w:rFonts w:ascii="Times New Roman" w:eastAsia="Times New Roman" w:hAnsi="Times New Roman" w:cs="Times New Roman"/>
        </w:rPr>
        <w:t xml:space="preserve"> so that </w:t>
      </w:r>
      <w:r w:rsidR="00ED7EB4">
        <w:rPr>
          <w:rFonts w:ascii="Times New Roman" w:eastAsia="Times New Roman" w:hAnsi="Times New Roman" w:cs="Times New Roman"/>
        </w:rPr>
        <w:t xml:space="preserve">people can independently verify research findings. </w:t>
      </w:r>
      <w:r w:rsidR="006F7632">
        <w:rPr>
          <w:rFonts w:ascii="Times New Roman" w:eastAsia="Times New Roman" w:hAnsi="Times New Roman" w:cs="Times New Roman"/>
        </w:rPr>
        <w:t xml:space="preserve">These procedures can reduce the file drawer problem when determining effects in </w:t>
      </w:r>
      <w:r w:rsidR="005C1F75">
        <w:rPr>
          <w:rFonts w:ascii="Times New Roman" w:eastAsia="Times New Roman" w:hAnsi="Times New Roman" w:cs="Times New Roman"/>
        </w:rPr>
        <w:t>meta-analyses</w:t>
      </w:r>
      <w:r w:rsidR="008736FB">
        <w:rPr>
          <w:rFonts w:ascii="Times New Roman" w:eastAsia="Times New Roman" w:hAnsi="Times New Roman" w:cs="Times New Roman"/>
        </w:rPr>
        <w:t xml:space="preserve"> (e.g., </w:t>
      </w:r>
      <w:r w:rsidR="000879F8">
        <w:rPr>
          <w:rFonts w:ascii="Times New Roman" w:eastAsia="Times New Roman" w:hAnsi="Times New Roman" w:cs="Times New Roman"/>
        </w:rPr>
        <w:t xml:space="preserve">Dalton, Aguinis, Dalton, Bosco, &amp; Pierce, 2012; </w:t>
      </w:r>
      <w:r w:rsidR="008736FB">
        <w:rPr>
          <w:rFonts w:ascii="Times New Roman" w:eastAsia="Times New Roman" w:hAnsi="Times New Roman" w:cs="Times New Roman"/>
        </w:rPr>
        <w:t xml:space="preserve">Lane, Luminet, </w:t>
      </w:r>
      <w:r w:rsidR="00641706">
        <w:rPr>
          <w:rFonts w:ascii="Times New Roman" w:eastAsia="Times New Roman" w:hAnsi="Times New Roman" w:cs="Times New Roman"/>
        </w:rPr>
        <w:t>Nave, &amp; Mikolajczak, 2016</w:t>
      </w:r>
      <w:r w:rsidR="002A33D2">
        <w:rPr>
          <w:rFonts w:ascii="Times New Roman" w:eastAsia="Times New Roman" w:hAnsi="Times New Roman" w:cs="Times New Roman"/>
        </w:rPr>
        <w:t>; Yarkoni, 20</w:t>
      </w:r>
      <w:r w:rsidR="00B8216C">
        <w:rPr>
          <w:rFonts w:ascii="Times New Roman" w:eastAsia="Times New Roman" w:hAnsi="Times New Roman" w:cs="Times New Roman"/>
        </w:rPr>
        <w:t>09</w:t>
      </w:r>
      <w:r w:rsidR="00641706">
        <w:rPr>
          <w:rFonts w:ascii="Times New Roman" w:eastAsia="Times New Roman" w:hAnsi="Times New Roman" w:cs="Times New Roman"/>
        </w:rPr>
        <w:t>)</w:t>
      </w:r>
      <w:r w:rsidR="006F7632">
        <w:rPr>
          <w:rFonts w:ascii="Times New Roman" w:eastAsia="Times New Roman" w:hAnsi="Times New Roman" w:cs="Times New Roman"/>
        </w:rPr>
        <w:t>.</w:t>
      </w:r>
    </w:p>
    <w:p w14:paraId="188111C6" w14:textId="4F80A16B" w:rsidR="00E1506B" w:rsidRDefault="00242255"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005943FA">
        <w:rPr>
          <w:rFonts w:ascii="Times New Roman" w:eastAsia="Times New Roman" w:hAnsi="Times New Roman" w:cs="Times New Roman"/>
        </w:rPr>
        <w:t xml:space="preserve">Most consumers are not adept at manipulating and analyzing </w:t>
      </w:r>
      <w:r w:rsidR="00E90C42">
        <w:rPr>
          <w:rFonts w:ascii="Times New Roman" w:eastAsia="Times New Roman" w:hAnsi="Times New Roman" w:cs="Times New Roman"/>
        </w:rPr>
        <w:t xml:space="preserve">datasets. One way of simplifying the handoff between researchers/producers of data and the </w:t>
      </w:r>
      <w:r w:rsidR="00FC282B">
        <w:rPr>
          <w:rFonts w:ascii="Times New Roman" w:eastAsia="Times New Roman" w:hAnsi="Times New Roman" w:cs="Times New Roman"/>
        </w:rPr>
        <w:t>public</w:t>
      </w:r>
      <w:r w:rsidR="00E90C42">
        <w:rPr>
          <w:rFonts w:ascii="Times New Roman" w:eastAsia="Times New Roman" w:hAnsi="Times New Roman" w:cs="Times New Roman"/>
        </w:rPr>
        <w:t xml:space="preserve"> is to create </w:t>
      </w:r>
      <w:r w:rsidR="00FC282B">
        <w:rPr>
          <w:rFonts w:ascii="Times New Roman" w:eastAsia="Times New Roman" w:hAnsi="Times New Roman" w:cs="Times New Roman"/>
        </w:rPr>
        <w:t>easy-to-use dashboards</w:t>
      </w:r>
      <w:r w:rsidR="0023115E">
        <w:rPr>
          <w:rFonts w:ascii="Times New Roman" w:eastAsia="Times New Roman" w:hAnsi="Times New Roman" w:cs="Times New Roman"/>
        </w:rPr>
        <w:t xml:space="preserve"> to explore data within </w:t>
      </w:r>
      <w:r w:rsidR="00F15DC9">
        <w:rPr>
          <w:rFonts w:ascii="Times New Roman" w:eastAsia="Times New Roman" w:hAnsi="Times New Roman" w:cs="Times New Roman"/>
        </w:rPr>
        <w:t>pre-specified boundaries</w:t>
      </w:r>
      <w:r w:rsidR="00FC282B">
        <w:rPr>
          <w:rFonts w:ascii="Times New Roman" w:eastAsia="Times New Roman" w:hAnsi="Times New Roman" w:cs="Times New Roman"/>
        </w:rPr>
        <w:t xml:space="preserve">. </w:t>
      </w:r>
      <w:r w:rsidR="00CB36EF">
        <w:rPr>
          <w:rFonts w:ascii="Times New Roman" w:eastAsia="Times New Roman" w:hAnsi="Times New Roman" w:cs="Times New Roman"/>
        </w:rPr>
        <w:t>Dashboarding tools allow consumers to dig into the</w:t>
      </w:r>
      <w:r w:rsidR="00A221B0">
        <w:rPr>
          <w:rFonts w:ascii="Times New Roman" w:eastAsia="Times New Roman" w:hAnsi="Times New Roman" w:cs="Times New Roman"/>
        </w:rPr>
        <w:t>ir questions of interest</w:t>
      </w:r>
      <w:r w:rsidR="00B4603E">
        <w:rPr>
          <w:rFonts w:ascii="Times New Roman" w:eastAsia="Times New Roman" w:hAnsi="Times New Roman" w:cs="Times New Roman"/>
        </w:rPr>
        <w:t xml:space="preserve">, such as the </w:t>
      </w:r>
      <w:r w:rsidR="0065597F">
        <w:rPr>
          <w:rFonts w:ascii="Times New Roman" w:eastAsia="Times New Roman" w:hAnsi="Times New Roman" w:cs="Times New Roman"/>
        </w:rPr>
        <w:t xml:space="preserve">hiring rates in </w:t>
      </w:r>
      <w:r w:rsidR="00C86F2B">
        <w:rPr>
          <w:rFonts w:ascii="Times New Roman" w:eastAsia="Times New Roman" w:hAnsi="Times New Roman" w:cs="Times New Roman"/>
        </w:rPr>
        <w:t xml:space="preserve">certain </w:t>
      </w:r>
      <w:r w:rsidR="0065597F">
        <w:rPr>
          <w:rFonts w:ascii="Times New Roman" w:eastAsia="Times New Roman" w:hAnsi="Times New Roman" w:cs="Times New Roman"/>
        </w:rPr>
        <w:t>region</w:t>
      </w:r>
      <w:r w:rsidR="00C86F2B">
        <w:rPr>
          <w:rFonts w:ascii="Times New Roman" w:eastAsia="Times New Roman" w:hAnsi="Times New Roman" w:cs="Times New Roman"/>
        </w:rPr>
        <w:t>s</w:t>
      </w:r>
      <w:r w:rsidR="0065597F">
        <w:rPr>
          <w:rFonts w:ascii="Times New Roman" w:eastAsia="Times New Roman" w:hAnsi="Times New Roman" w:cs="Times New Roman"/>
        </w:rPr>
        <w:t xml:space="preserve"> for combinations of</w:t>
      </w:r>
      <w:r w:rsidR="0066537E">
        <w:rPr>
          <w:rFonts w:ascii="Times New Roman" w:eastAsia="Times New Roman" w:hAnsi="Times New Roman" w:cs="Times New Roman"/>
        </w:rPr>
        <w:t xml:space="preserve"> diversity variables at different levels of an organization</w:t>
      </w:r>
      <w:r w:rsidR="00966932">
        <w:rPr>
          <w:rFonts w:ascii="Times New Roman" w:eastAsia="Times New Roman" w:hAnsi="Times New Roman" w:cs="Times New Roman"/>
        </w:rPr>
        <w:t xml:space="preserve"> or the demographic breakdowns of responses to a job analysis.</w:t>
      </w:r>
      <w:r w:rsidR="00121AD9">
        <w:rPr>
          <w:rFonts w:ascii="Times New Roman" w:eastAsia="Times New Roman" w:hAnsi="Times New Roman" w:cs="Times New Roman"/>
        </w:rPr>
        <w:t xml:space="preserve"> R has </w:t>
      </w:r>
      <w:r w:rsidR="00ED4B8B">
        <w:rPr>
          <w:rFonts w:ascii="Times New Roman" w:eastAsia="Times New Roman" w:hAnsi="Times New Roman" w:cs="Times New Roman"/>
        </w:rPr>
        <w:t xml:space="preserve">many tools designed to </w:t>
      </w:r>
      <w:r w:rsidR="00911237">
        <w:rPr>
          <w:rFonts w:ascii="Times New Roman" w:eastAsia="Times New Roman" w:hAnsi="Times New Roman" w:cs="Times New Roman"/>
        </w:rPr>
        <w:t xml:space="preserve">generate </w:t>
      </w:r>
      <w:r w:rsidR="00961486">
        <w:rPr>
          <w:rFonts w:ascii="Times New Roman" w:eastAsia="Times New Roman" w:hAnsi="Times New Roman" w:cs="Times New Roman"/>
        </w:rPr>
        <w:t xml:space="preserve">easy to develop and use dashboards with a modern interface and integration with standard </w:t>
      </w:r>
      <w:r w:rsidR="00B6654F">
        <w:rPr>
          <w:rFonts w:ascii="Times New Roman" w:eastAsia="Times New Roman" w:hAnsi="Times New Roman" w:cs="Times New Roman"/>
        </w:rPr>
        <w:t xml:space="preserve">web infrastructure, all built </w:t>
      </w:r>
      <w:r w:rsidR="00F76A99">
        <w:rPr>
          <w:rFonts w:ascii="Times New Roman" w:eastAsia="Times New Roman" w:hAnsi="Times New Roman" w:cs="Times New Roman"/>
        </w:rPr>
        <w:t xml:space="preserve">around the </w:t>
      </w:r>
      <w:r w:rsidR="00B6654F">
        <w:rPr>
          <w:rFonts w:ascii="Times New Roman" w:eastAsia="Times New Roman" w:hAnsi="Times New Roman" w:cs="Times New Roman"/>
        </w:rPr>
        <w:t>R package “shiny”</w:t>
      </w:r>
      <w:r w:rsidR="00F76A99">
        <w:rPr>
          <w:rFonts w:ascii="Times New Roman" w:eastAsia="Times New Roman" w:hAnsi="Times New Roman" w:cs="Times New Roman"/>
        </w:rPr>
        <w:t xml:space="preserve"> (Chang, et al., 2021)</w:t>
      </w:r>
      <w:r w:rsidR="00276CD9">
        <w:rPr>
          <w:rFonts w:ascii="Times New Roman" w:eastAsia="Times New Roman" w:hAnsi="Times New Roman" w:cs="Times New Roman"/>
        </w:rPr>
        <w:t xml:space="preserve"> Hundreds of packages </w:t>
      </w:r>
      <w:r w:rsidR="00796FEC">
        <w:rPr>
          <w:rFonts w:ascii="Times New Roman" w:eastAsia="Times New Roman" w:hAnsi="Times New Roman" w:cs="Times New Roman"/>
        </w:rPr>
        <w:t xml:space="preserve">depend on or extend shiny, </w:t>
      </w:r>
      <w:r w:rsidR="007C2F2C">
        <w:rPr>
          <w:rFonts w:ascii="Times New Roman" w:eastAsia="Times New Roman" w:hAnsi="Times New Roman" w:cs="Times New Roman"/>
        </w:rPr>
        <w:t xml:space="preserve">and countless applications and dashboards have been developed </w:t>
      </w:r>
      <w:r w:rsidR="00887594">
        <w:rPr>
          <w:rFonts w:ascii="Times New Roman" w:eastAsia="Times New Roman" w:hAnsi="Times New Roman" w:cs="Times New Roman"/>
        </w:rPr>
        <w:t>in shiny</w:t>
      </w:r>
      <w:r w:rsidR="00B27F1B">
        <w:rPr>
          <w:rFonts w:ascii="Times New Roman" w:eastAsia="Times New Roman" w:hAnsi="Times New Roman" w:cs="Times New Roman"/>
        </w:rPr>
        <w:t>.</w:t>
      </w:r>
      <w:r w:rsidR="00C76BA9">
        <w:rPr>
          <w:rFonts w:ascii="Times New Roman" w:eastAsia="Times New Roman" w:hAnsi="Times New Roman" w:cs="Times New Roman"/>
        </w:rPr>
        <w:t xml:space="preserve"> Building on several R-based master tutorials over the last few years (</w:t>
      </w:r>
      <w:r w:rsidR="00656149">
        <w:rPr>
          <w:rFonts w:ascii="Times New Roman" w:eastAsia="Times New Roman" w:hAnsi="Times New Roman" w:cs="Times New Roman"/>
        </w:rPr>
        <w:t xml:space="preserve">e.g., Jones, Nydick, &amp; Wiseman, 2019a; Jones, Nydick, &amp; Wiseman, 2019b; Jones, Nydick, &amp; Wiseman, 2021a; Jones, Nydick, &amp; Wiseman, 2021b), this tutorial aims to break down useful R </w:t>
      </w:r>
      <w:r w:rsidR="00223D6C">
        <w:rPr>
          <w:rFonts w:ascii="Times New Roman" w:eastAsia="Times New Roman" w:hAnsi="Times New Roman" w:cs="Times New Roman"/>
        </w:rPr>
        <w:t>methods for I/O psychologists.</w:t>
      </w:r>
      <w:r w:rsidR="000E62E8">
        <w:rPr>
          <w:rFonts w:ascii="Times New Roman" w:eastAsia="Times New Roman" w:hAnsi="Times New Roman" w:cs="Times New Roman"/>
        </w:rPr>
        <w:t xml:space="preserve"> Specifically, this tutorial </w:t>
      </w:r>
      <w:r w:rsidR="00A16E11">
        <w:rPr>
          <w:rFonts w:ascii="Times New Roman" w:eastAsia="Times New Roman" w:hAnsi="Times New Roman" w:cs="Times New Roman"/>
        </w:rPr>
        <w:t xml:space="preserve">can be seen as an extension of our introductory tutorials (e.g., Jones, Nydick, &amp; Wiseman, 2019a; Jones, Nydick, &amp; Wiseman, 2021a) </w:t>
      </w:r>
      <w:r w:rsidR="00346230">
        <w:rPr>
          <w:rFonts w:ascii="Times New Roman" w:eastAsia="Times New Roman" w:hAnsi="Times New Roman" w:cs="Times New Roman"/>
        </w:rPr>
        <w:t xml:space="preserve">that explain useful </w:t>
      </w:r>
      <w:r w:rsidR="00D652E7">
        <w:rPr>
          <w:rFonts w:ascii="Times New Roman" w:eastAsia="Times New Roman" w:hAnsi="Times New Roman" w:cs="Times New Roman"/>
        </w:rPr>
        <w:t xml:space="preserve">and underused </w:t>
      </w:r>
      <w:r w:rsidR="00292730">
        <w:rPr>
          <w:rFonts w:ascii="Times New Roman" w:eastAsia="Times New Roman" w:hAnsi="Times New Roman" w:cs="Times New Roman"/>
        </w:rPr>
        <w:t>R tools for researchers an</w:t>
      </w:r>
      <w:r w:rsidR="00130BCA">
        <w:rPr>
          <w:rFonts w:ascii="Times New Roman" w:eastAsia="Times New Roman" w:hAnsi="Times New Roman" w:cs="Times New Roman"/>
        </w:rPr>
        <w:t>d</w:t>
      </w:r>
      <w:r w:rsidR="00292730">
        <w:rPr>
          <w:rFonts w:ascii="Times New Roman" w:eastAsia="Times New Roman" w:hAnsi="Times New Roman" w:cs="Times New Roman"/>
        </w:rPr>
        <w:t xml:space="preserve"> practitioners.</w:t>
      </w:r>
    </w:p>
    <w:p w14:paraId="337C33A6" w14:textId="49884D6C" w:rsidR="005A5D88" w:rsidRPr="00E1506B" w:rsidRDefault="007614AA" w:rsidP="005A5D88">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rPr>
        <w:t xml:space="preserve">The proposed tutorial is an attempt to explain simple web development and dashboarding tools </w:t>
      </w:r>
      <w:r w:rsidR="00450E3C">
        <w:rPr>
          <w:rFonts w:ascii="Times New Roman" w:eastAsia="Times New Roman" w:hAnsi="Times New Roman" w:cs="Times New Roman"/>
        </w:rPr>
        <w:t>in R</w:t>
      </w:r>
      <w:r w:rsidR="009A467F">
        <w:rPr>
          <w:rFonts w:ascii="Times New Roman" w:eastAsia="Times New Roman" w:hAnsi="Times New Roman" w:cs="Times New Roman"/>
        </w:rPr>
        <w:t xml:space="preserve">, how those tools interact with HTML, CSS, and JSON, </w:t>
      </w:r>
      <w:r w:rsidR="00430701">
        <w:rPr>
          <w:rFonts w:ascii="Times New Roman" w:eastAsia="Times New Roman" w:hAnsi="Times New Roman" w:cs="Times New Roman"/>
        </w:rPr>
        <w:t>and</w:t>
      </w:r>
      <w:r w:rsidR="000E3215">
        <w:rPr>
          <w:rFonts w:ascii="Times New Roman" w:eastAsia="Times New Roman" w:hAnsi="Times New Roman" w:cs="Times New Roman"/>
        </w:rPr>
        <w:t xml:space="preserve"> </w:t>
      </w:r>
      <w:r w:rsidR="008D7968">
        <w:rPr>
          <w:rFonts w:ascii="Times New Roman" w:eastAsia="Times New Roman" w:hAnsi="Times New Roman" w:cs="Times New Roman"/>
        </w:rPr>
        <w:t>wh</w:t>
      </w:r>
      <w:r w:rsidR="009B4CE2">
        <w:rPr>
          <w:rFonts w:ascii="Times New Roman" w:eastAsia="Times New Roman" w:hAnsi="Times New Roman" w:cs="Times New Roman"/>
        </w:rPr>
        <w:t>y</w:t>
      </w:r>
      <w:r w:rsidR="008D7968">
        <w:rPr>
          <w:rFonts w:ascii="Times New Roman" w:eastAsia="Times New Roman" w:hAnsi="Times New Roman" w:cs="Times New Roman"/>
        </w:rPr>
        <w:t xml:space="preserve"> those tools </w:t>
      </w:r>
      <w:r w:rsidR="00B2685E">
        <w:rPr>
          <w:rFonts w:ascii="Times New Roman" w:eastAsia="Times New Roman" w:hAnsi="Times New Roman" w:cs="Times New Roman"/>
        </w:rPr>
        <w:t xml:space="preserve">engage </w:t>
      </w:r>
      <w:r w:rsidR="00610CE2">
        <w:rPr>
          <w:rFonts w:ascii="Times New Roman" w:eastAsia="Times New Roman" w:hAnsi="Times New Roman" w:cs="Times New Roman"/>
        </w:rPr>
        <w:t>consumers to better explore and understand psychological theory and study results.</w:t>
      </w:r>
      <w:r w:rsidR="00450E3C">
        <w:rPr>
          <w:rFonts w:ascii="Times New Roman" w:eastAsia="Times New Roman" w:hAnsi="Times New Roman" w:cs="Times New Roman"/>
        </w:rPr>
        <w:t xml:space="preserve"> </w:t>
      </w:r>
      <w:r w:rsidR="008A7E56">
        <w:rPr>
          <w:rFonts w:ascii="Times New Roman" w:eastAsia="Times New Roman" w:hAnsi="Times New Roman" w:cs="Times New Roman"/>
        </w:rPr>
        <w:t xml:space="preserve">This tutorial will be interactive. </w:t>
      </w:r>
      <w:r w:rsidR="006641D7">
        <w:rPr>
          <w:rFonts w:ascii="Times New Roman" w:eastAsia="Times New Roman" w:hAnsi="Times New Roman" w:cs="Times New Roman"/>
        </w:rPr>
        <w:t xml:space="preserve">Audience members are strongly encouraged to bring laptops and to have downloaded the materials ahead of time. For those who wish to follow along, we will make available all materials and R scripts at </w:t>
      </w:r>
      <w:hyperlink r:id="rId7" w:history="1">
        <w:r w:rsidR="00F155FB" w:rsidRPr="00B204C1">
          <w:rPr>
            <w:rStyle w:val="Hyperlink"/>
            <w:rFonts w:ascii="Times New Roman" w:eastAsia="Times New Roman" w:hAnsi="Times New Roman" w:cs="Times New Roman"/>
          </w:rPr>
          <w:t>https://github.com/swnydick/siop-2022-interactive-shiny</w:t>
        </w:r>
      </w:hyperlink>
      <w:r w:rsidR="00F155FB">
        <w:rPr>
          <w:rFonts w:ascii="Times New Roman" w:eastAsia="Times New Roman" w:hAnsi="Times New Roman" w:cs="Times New Roman"/>
        </w:rPr>
        <w:t xml:space="preserve">. </w:t>
      </w:r>
      <w:r w:rsidR="00325B4C">
        <w:rPr>
          <w:rFonts w:ascii="Times New Roman" w:eastAsia="Times New Roman" w:hAnsi="Times New Roman" w:cs="Times New Roman"/>
        </w:rPr>
        <w:t xml:space="preserve">We request 80 minutes for the tutorial, with the approximate time for each topic as well as additional information provided below. </w:t>
      </w:r>
      <w:r w:rsidR="005A5D88">
        <w:rPr>
          <w:rFonts w:ascii="Times New Roman" w:eastAsia="Times New Roman" w:hAnsi="Times New Roman" w:cs="Times New Roman"/>
        </w:rPr>
        <w:t>Note that none of the authors are affiliated with the producers of any of the packages described and that there are no material gains (financial or otherwise) for them.</w:t>
      </w:r>
    </w:p>
    <w:p w14:paraId="717588E3" w14:textId="25E86C7F"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885B56">
        <w:rPr>
          <w:rFonts w:ascii="Times New Roman" w:eastAsia="Times New Roman" w:hAnsi="Times New Roman" w:cs="Times New Roman"/>
          <w:b/>
        </w:rPr>
        <w:t xml:space="preserve"> </w:t>
      </w:r>
      <w:r w:rsidR="002D4790">
        <w:rPr>
          <w:rFonts w:ascii="Times New Roman" w:eastAsia="Times New Roman" w:hAnsi="Times New Roman" w:cs="Times New Roman"/>
          <w:b/>
        </w:rPr>
        <w:t>Basic</w:t>
      </w:r>
      <w:r w:rsidR="00885B56">
        <w:rPr>
          <w:rFonts w:ascii="Times New Roman" w:eastAsia="Times New Roman" w:hAnsi="Times New Roman" w:cs="Times New Roman"/>
          <w:b/>
        </w:rPr>
        <w:t xml:space="preserve"> </w:t>
      </w:r>
      <w:r w:rsidR="00855FC2">
        <w:rPr>
          <w:rFonts w:ascii="Times New Roman" w:eastAsia="Times New Roman" w:hAnsi="Times New Roman" w:cs="Times New Roman"/>
          <w:b/>
        </w:rPr>
        <w:t>Dashboards</w:t>
      </w:r>
      <w:r w:rsidRPr="00F720DB">
        <w:rPr>
          <w:rFonts w:ascii="Times New Roman" w:eastAsia="Times New Roman" w:hAnsi="Times New Roman" w:cs="Times New Roman"/>
          <w:b/>
        </w:rPr>
        <w:t xml:space="preserve"> (</w:t>
      </w:r>
      <w:r w:rsidR="001F6F60">
        <w:rPr>
          <w:rFonts w:ascii="Times New Roman" w:eastAsia="Times New Roman" w:hAnsi="Times New Roman" w:cs="Times New Roman"/>
          <w:b/>
        </w:rPr>
        <w:t>3</w:t>
      </w:r>
      <w:r w:rsidR="00CE18E8">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7130484E" w14:textId="67CEF711" w:rsidR="003B6A93" w:rsidRDefault="00187798"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r>
      <w:r w:rsidR="007C318E">
        <w:rPr>
          <w:rFonts w:ascii="Times New Roman" w:eastAsia="Times New Roman" w:hAnsi="Times New Roman" w:cs="Times New Roman"/>
          <w:bCs/>
        </w:rPr>
        <w:t>The most commonly used dashboarding tool in R is “shiny”</w:t>
      </w:r>
      <w:r w:rsidR="007745D9">
        <w:rPr>
          <w:rFonts w:ascii="Times New Roman" w:eastAsia="Times New Roman" w:hAnsi="Times New Roman" w:cs="Times New Roman"/>
          <w:bCs/>
        </w:rPr>
        <w:t xml:space="preserve"> </w:t>
      </w:r>
      <w:r w:rsidR="007745D9">
        <w:rPr>
          <w:rFonts w:ascii="Times New Roman" w:eastAsia="Times New Roman" w:hAnsi="Times New Roman" w:cs="Times New Roman"/>
        </w:rPr>
        <w:t>(Chang, et al., 2021)</w:t>
      </w:r>
      <w:r w:rsidR="00CB5D11">
        <w:rPr>
          <w:rFonts w:ascii="Times New Roman" w:eastAsia="Times New Roman" w:hAnsi="Times New Roman" w:cs="Times New Roman"/>
          <w:bCs/>
        </w:rPr>
        <w:t xml:space="preserve">, originally developed by the R Studio team </w:t>
      </w:r>
      <w:r w:rsidR="00456414">
        <w:rPr>
          <w:rFonts w:ascii="Times New Roman" w:eastAsia="Times New Roman" w:hAnsi="Times New Roman" w:cs="Times New Roman"/>
          <w:bCs/>
        </w:rPr>
        <w:t xml:space="preserve">and released </w:t>
      </w:r>
      <w:r w:rsidR="00682735">
        <w:rPr>
          <w:rFonts w:ascii="Times New Roman" w:eastAsia="Times New Roman" w:hAnsi="Times New Roman" w:cs="Times New Roman"/>
          <w:bCs/>
        </w:rPr>
        <w:t>in 2012</w:t>
      </w:r>
      <w:r w:rsidR="007C318E">
        <w:rPr>
          <w:rFonts w:ascii="Times New Roman" w:eastAsia="Times New Roman" w:hAnsi="Times New Roman" w:cs="Times New Roman"/>
          <w:bCs/>
        </w:rPr>
        <w:t xml:space="preserve">. </w:t>
      </w:r>
      <w:r w:rsidR="008D2F75">
        <w:rPr>
          <w:rFonts w:ascii="Times New Roman" w:eastAsia="Times New Roman" w:hAnsi="Times New Roman" w:cs="Times New Roman"/>
          <w:bCs/>
        </w:rPr>
        <w:t>Shiny</w:t>
      </w:r>
      <w:r w:rsidR="00BC0590">
        <w:rPr>
          <w:rFonts w:ascii="Times New Roman" w:eastAsia="Times New Roman" w:hAnsi="Times New Roman" w:cs="Times New Roman"/>
          <w:bCs/>
        </w:rPr>
        <w:t xml:space="preserve"> applications contain two parts. </w:t>
      </w:r>
      <w:r w:rsidR="00C402E7">
        <w:rPr>
          <w:rFonts w:ascii="Times New Roman" w:eastAsia="Times New Roman" w:hAnsi="Times New Roman" w:cs="Times New Roman"/>
          <w:bCs/>
        </w:rPr>
        <w:t>The UI portion of any application indicates where the buttons, boxes, and displays should be placed on any page</w:t>
      </w:r>
      <w:r w:rsidR="00E575C1">
        <w:rPr>
          <w:rFonts w:ascii="Times New Roman" w:eastAsia="Times New Roman" w:hAnsi="Times New Roman" w:cs="Times New Roman"/>
          <w:bCs/>
        </w:rPr>
        <w:t>, what they should be called and what they should look like. Shiny integrates with the bootstrap</w:t>
      </w:r>
      <w:r w:rsidR="00E21F1F">
        <w:rPr>
          <w:rFonts w:ascii="Times New Roman" w:eastAsia="Times New Roman" w:hAnsi="Times New Roman" w:cs="Times New Roman"/>
          <w:bCs/>
        </w:rPr>
        <w:t xml:space="preserve"> </w:t>
      </w:r>
      <w:r w:rsidR="00E575C1">
        <w:rPr>
          <w:rFonts w:ascii="Times New Roman" w:eastAsia="Times New Roman" w:hAnsi="Times New Roman" w:cs="Times New Roman"/>
          <w:bCs/>
        </w:rPr>
        <w:t xml:space="preserve">library for visualization and customization and allows </w:t>
      </w:r>
      <w:r w:rsidR="007C340C">
        <w:rPr>
          <w:rFonts w:ascii="Times New Roman" w:eastAsia="Times New Roman" w:hAnsi="Times New Roman" w:cs="Times New Roman"/>
          <w:bCs/>
        </w:rPr>
        <w:t xml:space="preserve">additional </w:t>
      </w:r>
      <w:r w:rsidR="00F80E03">
        <w:rPr>
          <w:rFonts w:ascii="Times New Roman" w:eastAsia="Times New Roman" w:hAnsi="Times New Roman" w:cs="Times New Roman"/>
          <w:bCs/>
        </w:rPr>
        <w:t xml:space="preserve">CSS modifications. However, </w:t>
      </w:r>
      <w:r w:rsidR="00073145">
        <w:rPr>
          <w:rFonts w:ascii="Times New Roman" w:eastAsia="Times New Roman" w:hAnsi="Times New Roman" w:cs="Times New Roman"/>
          <w:bCs/>
        </w:rPr>
        <w:t>users only need to know R code</w:t>
      </w:r>
      <w:r w:rsidR="007C340C">
        <w:rPr>
          <w:rFonts w:ascii="Times New Roman" w:eastAsia="Times New Roman" w:hAnsi="Times New Roman" w:cs="Times New Roman"/>
          <w:bCs/>
        </w:rPr>
        <w:t xml:space="preserve">: </w:t>
      </w:r>
      <w:r w:rsidR="00073145">
        <w:rPr>
          <w:rFonts w:ascii="Times New Roman" w:eastAsia="Times New Roman" w:hAnsi="Times New Roman" w:cs="Times New Roman"/>
          <w:bCs/>
        </w:rPr>
        <w:t>the shiny interface takes care of generating the right HTML chunks</w:t>
      </w:r>
      <w:r w:rsidR="00FA1307">
        <w:rPr>
          <w:rFonts w:ascii="Times New Roman" w:eastAsia="Times New Roman" w:hAnsi="Times New Roman" w:cs="Times New Roman"/>
          <w:bCs/>
        </w:rPr>
        <w:t xml:space="preserve"> and displaying those chunks to the user. Moreover, unlike standard web development, the </w:t>
      </w:r>
      <w:r w:rsidR="00D310C7">
        <w:rPr>
          <w:rFonts w:ascii="Times New Roman" w:eastAsia="Times New Roman" w:hAnsi="Times New Roman" w:cs="Times New Roman"/>
          <w:bCs/>
        </w:rPr>
        <w:t xml:space="preserve">web pages generated by the shiny UI look </w:t>
      </w:r>
      <w:r w:rsidR="001676E3">
        <w:rPr>
          <w:rFonts w:ascii="Times New Roman" w:eastAsia="Times New Roman" w:hAnsi="Times New Roman" w:cs="Times New Roman"/>
          <w:bCs/>
        </w:rPr>
        <w:t>professional</w:t>
      </w:r>
      <w:r w:rsidR="00D310C7">
        <w:rPr>
          <w:rFonts w:ascii="Times New Roman" w:eastAsia="Times New Roman" w:hAnsi="Times New Roman" w:cs="Times New Roman"/>
          <w:bCs/>
        </w:rPr>
        <w:t xml:space="preserve"> without </w:t>
      </w:r>
      <w:r w:rsidR="007C340C">
        <w:rPr>
          <w:rFonts w:ascii="Times New Roman" w:eastAsia="Times New Roman" w:hAnsi="Times New Roman" w:cs="Times New Roman"/>
          <w:bCs/>
        </w:rPr>
        <w:t>additional customization.</w:t>
      </w:r>
    </w:p>
    <w:p w14:paraId="0ABF9528" w14:textId="4F6A6C7E" w:rsidR="001676E3" w:rsidRDefault="001676E3"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r>
      <w:r w:rsidR="007D6DE7">
        <w:rPr>
          <w:rFonts w:ascii="Times New Roman" w:eastAsia="Times New Roman" w:hAnsi="Times New Roman" w:cs="Times New Roman"/>
          <w:bCs/>
        </w:rPr>
        <w:t xml:space="preserve">The </w:t>
      </w:r>
      <w:r w:rsidR="00F05CB4">
        <w:rPr>
          <w:rFonts w:ascii="Times New Roman" w:eastAsia="Times New Roman" w:hAnsi="Times New Roman" w:cs="Times New Roman"/>
          <w:bCs/>
        </w:rPr>
        <w:t xml:space="preserve">server portion of an application </w:t>
      </w:r>
      <w:r w:rsidR="00983F0C">
        <w:rPr>
          <w:rFonts w:ascii="Times New Roman" w:eastAsia="Times New Roman" w:hAnsi="Times New Roman" w:cs="Times New Roman"/>
          <w:bCs/>
        </w:rPr>
        <w:t>determines what to do behind the scenes when interacting with the UI.</w:t>
      </w:r>
      <w:r w:rsidR="009D3AA5">
        <w:rPr>
          <w:rFonts w:ascii="Times New Roman" w:eastAsia="Times New Roman" w:hAnsi="Times New Roman" w:cs="Times New Roman"/>
          <w:bCs/>
        </w:rPr>
        <w:t xml:space="preserve"> Pressing a button might generate a plot, add data to a database, </w:t>
      </w:r>
      <w:r w:rsidR="00195ABB">
        <w:rPr>
          <w:rFonts w:ascii="Times New Roman" w:eastAsia="Times New Roman" w:hAnsi="Times New Roman" w:cs="Times New Roman"/>
          <w:bCs/>
        </w:rPr>
        <w:t>perform a simulation</w:t>
      </w:r>
      <w:r w:rsidR="00207B73">
        <w:rPr>
          <w:rFonts w:ascii="Times New Roman" w:eastAsia="Times New Roman" w:hAnsi="Times New Roman" w:cs="Times New Roman"/>
          <w:bCs/>
        </w:rPr>
        <w:t>, modify an existing UI</w:t>
      </w:r>
      <w:r w:rsidR="00480319">
        <w:rPr>
          <w:rFonts w:ascii="Times New Roman" w:eastAsia="Times New Roman" w:hAnsi="Times New Roman" w:cs="Times New Roman"/>
          <w:bCs/>
        </w:rPr>
        <w:t>, or even create a new UI.</w:t>
      </w:r>
      <w:r w:rsidR="00172B99">
        <w:rPr>
          <w:rFonts w:ascii="Times New Roman" w:eastAsia="Times New Roman" w:hAnsi="Times New Roman" w:cs="Times New Roman"/>
          <w:bCs/>
        </w:rPr>
        <w:t xml:space="preserve"> To make the application </w:t>
      </w:r>
      <w:r w:rsidR="00115446">
        <w:rPr>
          <w:rFonts w:ascii="Times New Roman" w:eastAsia="Times New Roman" w:hAnsi="Times New Roman" w:cs="Times New Roman"/>
          <w:bCs/>
        </w:rPr>
        <w:t>adjust to user input, shiny uses a lot of R tricks,</w:t>
      </w:r>
      <w:r w:rsidR="009D50B0">
        <w:rPr>
          <w:rFonts w:ascii="Times New Roman" w:eastAsia="Times New Roman" w:hAnsi="Times New Roman" w:cs="Times New Roman"/>
          <w:bCs/>
        </w:rPr>
        <w:t xml:space="preserve"> including </w:t>
      </w:r>
      <w:r w:rsidR="00223B85">
        <w:rPr>
          <w:rFonts w:ascii="Times New Roman" w:eastAsia="Times New Roman" w:hAnsi="Times New Roman" w:cs="Times New Roman"/>
          <w:bCs/>
        </w:rPr>
        <w:t>an ample use of R6</w:t>
      </w:r>
      <w:r w:rsidR="00111F38">
        <w:rPr>
          <w:rFonts w:ascii="Times New Roman" w:eastAsia="Times New Roman" w:hAnsi="Times New Roman" w:cs="Times New Roman"/>
          <w:bCs/>
        </w:rPr>
        <w:t xml:space="preserve"> </w:t>
      </w:r>
      <w:r w:rsidR="00E00928">
        <w:rPr>
          <w:rFonts w:ascii="Times New Roman" w:eastAsia="Times New Roman" w:hAnsi="Times New Roman" w:cs="Times New Roman"/>
          <w:bCs/>
        </w:rPr>
        <w:t>(</w:t>
      </w:r>
      <w:r w:rsidR="00586F53">
        <w:rPr>
          <w:rFonts w:ascii="Times New Roman" w:eastAsia="Times New Roman" w:hAnsi="Times New Roman" w:cs="Times New Roman"/>
          <w:bCs/>
        </w:rPr>
        <w:t>a modern version of reference classes in R)</w:t>
      </w:r>
      <w:r w:rsidR="00E00928">
        <w:rPr>
          <w:rFonts w:ascii="Times New Roman" w:eastAsia="Times New Roman" w:hAnsi="Times New Roman" w:cs="Times New Roman"/>
          <w:bCs/>
        </w:rPr>
        <w:t xml:space="preserve">. </w:t>
      </w:r>
      <w:r w:rsidR="0068372B">
        <w:rPr>
          <w:rFonts w:ascii="Times New Roman" w:eastAsia="Times New Roman" w:hAnsi="Times New Roman" w:cs="Times New Roman"/>
          <w:bCs/>
        </w:rPr>
        <w:t xml:space="preserve">However, </w:t>
      </w:r>
      <w:r w:rsidR="00707F22">
        <w:rPr>
          <w:rFonts w:ascii="Times New Roman" w:eastAsia="Times New Roman" w:hAnsi="Times New Roman" w:cs="Times New Roman"/>
          <w:bCs/>
        </w:rPr>
        <w:t xml:space="preserve">the complicated infrastructure allows for relatively straightforward development. </w:t>
      </w:r>
      <w:r w:rsidR="005C24F3">
        <w:rPr>
          <w:rFonts w:ascii="Times New Roman" w:eastAsia="Times New Roman" w:hAnsi="Times New Roman" w:cs="Times New Roman"/>
          <w:bCs/>
        </w:rPr>
        <w:t xml:space="preserve">For instance, </w:t>
      </w:r>
      <w:r w:rsidR="00073698">
        <w:rPr>
          <w:rFonts w:ascii="Times New Roman" w:eastAsia="Times New Roman" w:hAnsi="Times New Roman" w:cs="Times New Roman"/>
          <w:bCs/>
        </w:rPr>
        <w:t xml:space="preserve">the input object </w:t>
      </w:r>
      <w:r w:rsidR="00B04083">
        <w:rPr>
          <w:rFonts w:ascii="Times New Roman" w:eastAsia="Times New Roman" w:hAnsi="Times New Roman" w:cs="Times New Roman"/>
          <w:bCs/>
        </w:rPr>
        <w:t xml:space="preserve">is a read-only object that contains </w:t>
      </w:r>
      <w:r w:rsidR="00FF6890">
        <w:rPr>
          <w:rFonts w:ascii="Times New Roman" w:eastAsia="Times New Roman" w:hAnsi="Times New Roman" w:cs="Times New Roman"/>
          <w:bCs/>
        </w:rPr>
        <w:t>information from the UI, such as the specific value of a dropdown menu</w:t>
      </w:r>
      <w:r w:rsidR="00675CC4">
        <w:rPr>
          <w:rFonts w:ascii="Times New Roman" w:eastAsia="Times New Roman" w:hAnsi="Times New Roman" w:cs="Times New Roman"/>
          <w:bCs/>
        </w:rPr>
        <w:t xml:space="preserve">. Anything taken from the UI is extracted from input with the element equal to the assigned </w:t>
      </w:r>
      <w:r w:rsidR="004820B7">
        <w:rPr>
          <w:rFonts w:ascii="Times New Roman" w:eastAsia="Times New Roman" w:hAnsi="Times New Roman" w:cs="Times New Roman"/>
          <w:bCs/>
        </w:rPr>
        <w:t>ID. The output object is a write-only object that contains rendered information to display to the user.</w:t>
      </w:r>
      <w:r w:rsidR="00F908E3">
        <w:rPr>
          <w:rFonts w:ascii="Times New Roman" w:eastAsia="Times New Roman" w:hAnsi="Times New Roman" w:cs="Times New Roman"/>
          <w:bCs/>
        </w:rPr>
        <w:t xml:space="preserve"> Anything assigned to the output object must </w:t>
      </w:r>
      <w:r w:rsidR="00E77A04">
        <w:rPr>
          <w:rFonts w:ascii="Times New Roman" w:eastAsia="Times New Roman" w:hAnsi="Times New Roman" w:cs="Times New Roman"/>
          <w:bCs/>
        </w:rPr>
        <w:t>be rendered with the appropriate rendering function and assigned to an ID specified in the UI.</w:t>
      </w:r>
      <w:r w:rsidR="00237DD0">
        <w:rPr>
          <w:rFonts w:ascii="Times New Roman" w:eastAsia="Times New Roman" w:hAnsi="Times New Roman" w:cs="Times New Roman"/>
          <w:bCs/>
        </w:rPr>
        <w:t xml:space="preserve"> Finally</w:t>
      </w:r>
      <w:r w:rsidR="0056106A">
        <w:rPr>
          <w:rFonts w:ascii="Times New Roman" w:eastAsia="Times New Roman" w:hAnsi="Times New Roman" w:cs="Times New Roman"/>
          <w:bCs/>
        </w:rPr>
        <w:t xml:space="preserve">, several objects, including </w:t>
      </w:r>
      <w:r w:rsidR="009A2D70">
        <w:rPr>
          <w:rFonts w:ascii="Times New Roman" w:eastAsia="Times New Roman" w:hAnsi="Times New Roman" w:cs="Times New Roman"/>
          <w:bCs/>
        </w:rPr>
        <w:t xml:space="preserve">the </w:t>
      </w:r>
      <w:r w:rsidR="0056106A">
        <w:rPr>
          <w:rFonts w:ascii="Times New Roman" w:eastAsia="Times New Roman" w:hAnsi="Times New Roman" w:cs="Times New Roman"/>
          <w:bCs/>
        </w:rPr>
        <w:t xml:space="preserve">input, are reactive. They change in response to user input, </w:t>
      </w:r>
      <w:r w:rsidR="008813E5">
        <w:rPr>
          <w:rFonts w:ascii="Times New Roman" w:eastAsia="Times New Roman" w:hAnsi="Times New Roman" w:cs="Times New Roman"/>
          <w:bCs/>
        </w:rPr>
        <w:t>and that change can trigger other things to happen.</w:t>
      </w:r>
      <w:r w:rsidR="00DF71AB">
        <w:rPr>
          <w:rFonts w:ascii="Times New Roman" w:eastAsia="Times New Roman" w:hAnsi="Times New Roman" w:cs="Times New Roman"/>
          <w:bCs/>
        </w:rPr>
        <w:t xml:space="preserve"> Defining those reactive contexts an</w:t>
      </w:r>
      <w:r w:rsidR="00D10653">
        <w:rPr>
          <w:rFonts w:ascii="Times New Roman" w:eastAsia="Times New Roman" w:hAnsi="Times New Roman" w:cs="Times New Roman"/>
          <w:bCs/>
        </w:rPr>
        <w:t>d</w:t>
      </w:r>
      <w:r w:rsidR="00DF71AB">
        <w:rPr>
          <w:rFonts w:ascii="Times New Roman" w:eastAsia="Times New Roman" w:hAnsi="Times New Roman" w:cs="Times New Roman"/>
          <w:bCs/>
        </w:rPr>
        <w:t xml:space="preserve"> the links between them are </w:t>
      </w:r>
      <w:r w:rsidR="00BB4BE7">
        <w:rPr>
          <w:rFonts w:ascii="Times New Roman" w:eastAsia="Times New Roman" w:hAnsi="Times New Roman" w:cs="Times New Roman"/>
          <w:bCs/>
        </w:rPr>
        <w:t xml:space="preserve">the </w:t>
      </w:r>
      <w:r w:rsidR="00C87EBA">
        <w:rPr>
          <w:rFonts w:ascii="Times New Roman" w:eastAsia="Times New Roman" w:hAnsi="Times New Roman" w:cs="Times New Roman"/>
          <w:bCs/>
        </w:rPr>
        <w:t xml:space="preserve">objective </w:t>
      </w:r>
      <w:r w:rsidR="00633CF8">
        <w:rPr>
          <w:rFonts w:ascii="Times New Roman" w:eastAsia="Times New Roman" w:hAnsi="Times New Roman" w:cs="Times New Roman"/>
          <w:bCs/>
        </w:rPr>
        <w:t>of the shiny server.</w:t>
      </w:r>
    </w:p>
    <w:p w14:paraId="40D10D58" w14:textId="458CF572" w:rsidR="00153D4C" w:rsidRPr="00187798" w:rsidRDefault="00153D4C" w:rsidP="0069691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The first portion of the tutorial will provide the general tools for creating a basic shiny app, including how to structure the UI, how to link the UI to the server, and how </w:t>
      </w:r>
      <w:r w:rsidR="00177E12">
        <w:rPr>
          <w:rFonts w:ascii="Times New Roman" w:eastAsia="Times New Roman" w:hAnsi="Times New Roman" w:cs="Times New Roman"/>
          <w:bCs/>
        </w:rPr>
        <w:t>to generate customizable and updateable plots</w:t>
      </w:r>
      <w:r w:rsidR="00DC15E6">
        <w:rPr>
          <w:rFonts w:ascii="Times New Roman" w:eastAsia="Times New Roman" w:hAnsi="Times New Roman" w:cs="Times New Roman"/>
          <w:bCs/>
        </w:rPr>
        <w:t xml:space="preserve"> and tables</w:t>
      </w:r>
      <w:r w:rsidR="00177E12">
        <w:rPr>
          <w:rFonts w:ascii="Times New Roman" w:eastAsia="Times New Roman" w:hAnsi="Times New Roman" w:cs="Times New Roman"/>
          <w:bCs/>
        </w:rPr>
        <w:t>.</w:t>
      </w:r>
    </w:p>
    <w:p w14:paraId="46137EF4" w14:textId="14627C8F"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885B56">
        <w:rPr>
          <w:rFonts w:ascii="Times New Roman" w:eastAsia="Times New Roman" w:hAnsi="Times New Roman" w:cs="Times New Roman"/>
          <w:b/>
        </w:rPr>
        <w:t>Understanding Reactivity</w:t>
      </w:r>
      <w:r w:rsidR="00FA4279">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187798">
        <w:rPr>
          <w:rFonts w:ascii="Times New Roman" w:eastAsia="Times New Roman" w:hAnsi="Times New Roman" w:cs="Times New Roman"/>
          <w:b/>
        </w:rPr>
        <w:t>1</w:t>
      </w:r>
      <w:r w:rsidR="001F6F60">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21512988" w14:textId="4945EF0A" w:rsidR="00FD7245" w:rsidRPr="00F62394" w:rsidRDefault="00F62394" w:rsidP="00FD7245">
      <w:pPr>
        <w:spacing w:after="120" w:line="480" w:lineRule="auto"/>
        <w:rPr>
          <w:rFonts w:ascii="Times New Roman" w:eastAsia="Times New Roman" w:hAnsi="Times New Roman" w:cs="Times New Roman"/>
          <w:bCs/>
        </w:rPr>
      </w:pPr>
      <w:r>
        <w:rPr>
          <w:rFonts w:ascii="Times New Roman" w:eastAsia="Times New Roman" w:hAnsi="Times New Roman" w:cs="Times New Roman"/>
          <w:bCs/>
        </w:rPr>
        <w:lastRenderedPageBreak/>
        <w:tab/>
        <w:t xml:space="preserve">After presenting a </w:t>
      </w:r>
      <w:r w:rsidR="00F5690E">
        <w:rPr>
          <w:rFonts w:ascii="Times New Roman" w:eastAsia="Times New Roman" w:hAnsi="Times New Roman" w:cs="Times New Roman"/>
          <w:bCs/>
        </w:rPr>
        <w:t>brief over</w:t>
      </w:r>
      <w:r w:rsidR="002C61F6">
        <w:rPr>
          <w:rFonts w:ascii="Times New Roman" w:eastAsia="Times New Roman" w:hAnsi="Times New Roman" w:cs="Times New Roman"/>
          <w:bCs/>
        </w:rPr>
        <w:t xml:space="preserve">view of shiny as well as the techniques for generating simple apps, we will </w:t>
      </w:r>
      <w:r w:rsidR="001A1661">
        <w:rPr>
          <w:rFonts w:ascii="Times New Roman" w:eastAsia="Times New Roman" w:hAnsi="Times New Roman" w:cs="Times New Roman"/>
          <w:bCs/>
        </w:rPr>
        <w:t>discuss how reactivity works in shiny</w:t>
      </w:r>
      <w:r w:rsidR="00FC7471">
        <w:rPr>
          <w:rFonts w:ascii="Times New Roman" w:eastAsia="Times New Roman" w:hAnsi="Times New Roman" w:cs="Times New Roman"/>
          <w:bCs/>
        </w:rPr>
        <w:t xml:space="preserve"> </w:t>
      </w:r>
      <w:r w:rsidR="001A1661">
        <w:rPr>
          <w:rFonts w:ascii="Times New Roman" w:eastAsia="Times New Roman" w:hAnsi="Times New Roman" w:cs="Times New Roman"/>
          <w:bCs/>
        </w:rPr>
        <w:t xml:space="preserve">as well as some of the pitfalls of </w:t>
      </w:r>
      <w:r w:rsidR="00DD20D1">
        <w:rPr>
          <w:rFonts w:ascii="Times New Roman" w:eastAsia="Times New Roman" w:hAnsi="Times New Roman" w:cs="Times New Roman"/>
          <w:bCs/>
        </w:rPr>
        <w:t xml:space="preserve">developing in a reactive context. For instance, unlike standard R scripts, </w:t>
      </w:r>
      <w:r w:rsidR="00465973">
        <w:rPr>
          <w:rFonts w:ascii="Times New Roman" w:eastAsia="Times New Roman" w:hAnsi="Times New Roman" w:cs="Times New Roman"/>
          <w:bCs/>
        </w:rPr>
        <w:t xml:space="preserve">reactive objects can cyclically depend on each other. </w:t>
      </w:r>
      <w:r w:rsidR="00563756">
        <w:rPr>
          <w:rFonts w:ascii="Times New Roman" w:eastAsia="Times New Roman" w:hAnsi="Times New Roman" w:cs="Times New Roman"/>
          <w:bCs/>
        </w:rPr>
        <w:t>Manually changing a</w:t>
      </w:r>
      <w:r w:rsidR="00350140">
        <w:rPr>
          <w:rFonts w:ascii="Times New Roman" w:eastAsia="Times New Roman" w:hAnsi="Times New Roman" w:cs="Times New Roman"/>
          <w:bCs/>
        </w:rPr>
        <w:t xml:space="preserve"> UI element can trigger an observer to execute, which </w:t>
      </w:r>
      <w:r w:rsidR="00563756">
        <w:rPr>
          <w:rFonts w:ascii="Times New Roman" w:eastAsia="Times New Roman" w:hAnsi="Times New Roman" w:cs="Times New Roman"/>
          <w:bCs/>
        </w:rPr>
        <w:t>could then update the same UI elemen</w:t>
      </w:r>
      <w:r w:rsidR="008616FC">
        <w:rPr>
          <w:rFonts w:ascii="Times New Roman" w:eastAsia="Times New Roman" w:hAnsi="Times New Roman" w:cs="Times New Roman"/>
          <w:bCs/>
        </w:rPr>
        <w:t xml:space="preserve">t, resulting in an infinite loop. </w:t>
      </w:r>
      <w:r w:rsidR="00765622">
        <w:rPr>
          <w:rFonts w:ascii="Times New Roman" w:eastAsia="Times New Roman" w:hAnsi="Times New Roman" w:cs="Times New Roman"/>
          <w:bCs/>
        </w:rPr>
        <w:t xml:space="preserve">Special attention will be paid to methods of visualizing the reactive graph </w:t>
      </w:r>
      <w:r w:rsidR="00871039">
        <w:rPr>
          <w:rFonts w:ascii="Times New Roman" w:eastAsia="Times New Roman" w:hAnsi="Times New Roman" w:cs="Times New Roman"/>
          <w:bCs/>
        </w:rPr>
        <w:t>(using the reactlog package</w:t>
      </w:r>
      <w:r w:rsidR="00683793">
        <w:rPr>
          <w:rFonts w:ascii="Times New Roman" w:eastAsia="Times New Roman" w:hAnsi="Times New Roman" w:cs="Times New Roman"/>
          <w:bCs/>
        </w:rPr>
        <w:t>; Schloerke, 2020</w:t>
      </w:r>
      <w:r w:rsidR="00871039">
        <w:rPr>
          <w:rFonts w:ascii="Times New Roman" w:eastAsia="Times New Roman" w:hAnsi="Times New Roman" w:cs="Times New Roman"/>
          <w:bCs/>
        </w:rPr>
        <w:t xml:space="preserve">) </w:t>
      </w:r>
      <w:r w:rsidR="00A633B9">
        <w:rPr>
          <w:rFonts w:ascii="Times New Roman" w:eastAsia="Times New Roman" w:hAnsi="Times New Roman" w:cs="Times New Roman"/>
          <w:bCs/>
        </w:rPr>
        <w:t xml:space="preserve">as well as tricks for debugging </w:t>
      </w:r>
      <w:r w:rsidR="00162351">
        <w:rPr>
          <w:rFonts w:ascii="Times New Roman" w:eastAsia="Times New Roman" w:hAnsi="Times New Roman" w:cs="Times New Roman"/>
          <w:bCs/>
        </w:rPr>
        <w:t>observers</w:t>
      </w:r>
      <w:r w:rsidR="00715DAE">
        <w:rPr>
          <w:rFonts w:ascii="Times New Roman" w:eastAsia="Times New Roman" w:hAnsi="Times New Roman" w:cs="Times New Roman"/>
          <w:bCs/>
        </w:rPr>
        <w:t xml:space="preserve">, including simple techniques such as </w:t>
      </w:r>
      <w:r w:rsidR="004E7D78">
        <w:rPr>
          <w:rFonts w:ascii="Times New Roman" w:eastAsia="Times New Roman" w:hAnsi="Times New Roman" w:cs="Times New Roman"/>
          <w:bCs/>
        </w:rPr>
        <w:t>print statements and browser calls</w:t>
      </w:r>
      <w:r w:rsidR="00C8121C">
        <w:rPr>
          <w:rFonts w:ascii="Times New Roman" w:eastAsia="Times New Roman" w:hAnsi="Times New Roman" w:cs="Times New Roman"/>
          <w:bCs/>
        </w:rPr>
        <w:t xml:space="preserve"> (although see Wickham, 2021, for alternative methods).</w:t>
      </w:r>
      <w:r w:rsidR="00BB7E58">
        <w:rPr>
          <w:rFonts w:ascii="Times New Roman" w:eastAsia="Times New Roman" w:hAnsi="Times New Roman" w:cs="Times New Roman"/>
          <w:bCs/>
        </w:rPr>
        <w:t xml:space="preserve"> </w:t>
      </w:r>
      <w:r w:rsidR="00EA64D9">
        <w:rPr>
          <w:rFonts w:ascii="Times New Roman" w:eastAsia="Times New Roman" w:hAnsi="Times New Roman" w:cs="Times New Roman"/>
          <w:bCs/>
        </w:rPr>
        <w:t xml:space="preserve">Following </w:t>
      </w:r>
      <w:r w:rsidR="00AB549F">
        <w:rPr>
          <w:rFonts w:ascii="Times New Roman" w:eastAsia="Times New Roman" w:hAnsi="Times New Roman" w:cs="Times New Roman"/>
          <w:bCs/>
        </w:rPr>
        <w:t xml:space="preserve">best practices for shiny development can </w:t>
      </w:r>
      <w:r w:rsidR="001115A1">
        <w:rPr>
          <w:rFonts w:ascii="Times New Roman" w:eastAsia="Times New Roman" w:hAnsi="Times New Roman" w:cs="Times New Roman"/>
          <w:bCs/>
        </w:rPr>
        <w:t xml:space="preserve">prevent inefficient apps </w:t>
      </w:r>
      <w:r w:rsidR="00432176">
        <w:rPr>
          <w:rFonts w:ascii="Times New Roman" w:eastAsia="Times New Roman" w:hAnsi="Times New Roman" w:cs="Times New Roman"/>
          <w:bCs/>
        </w:rPr>
        <w:t>that seem to respond in unpredictable and unintended ways.</w:t>
      </w:r>
    </w:p>
    <w:p w14:paraId="3662F620" w14:textId="1AF024AF"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2D4790">
        <w:rPr>
          <w:rFonts w:ascii="Times New Roman" w:eastAsia="Times New Roman" w:hAnsi="Times New Roman" w:cs="Times New Roman"/>
          <w:b/>
        </w:rPr>
        <w:t>Extensions</w:t>
      </w:r>
      <w:r w:rsidR="00885B56">
        <w:rPr>
          <w:rFonts w:ascii="Times New Roman" w:eastAsia="Times New Roman" w:hAnsi="Times New Roman" w:cs="Times New Roman"/>
          <w:b/>
        </w:rPr>
        <w:t xml:space="preserve"> </w:t>
      </w:r>
      <w:r w:rsidRPr="00F720DB">
        <w:rPr>
          <w:rFonts w:ascii="Times New Roman" w:eastAsia="Times New Roman" w:hAnsi="Times New Roman" w:cs="Times New Roman"/>
          <w:b/>
        </w:rPr>
        <w:t>(</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9BBFD15" w14:textId="74301C69" w:rsidR="00EA64D9" w:rsidRDefault="00953810" w:rsidP="00EA64D9">
      <w:pPr>
        <w:spacing w:after="120" w:line="480" w:lineRule="auto"/>
        <w:rPr>
          <w:rFonts w:ascii="Times New Roman" w:eastAsia="Times New Roman" w:hAnsi="Times New Roman" w:cs="Times New Roman"/>
          <w:bCs/>
        </w:rPr>
      </w:pPr>
      <w:r>
        <w:rPr>
          <w:rFonts w:ascii="Times New Roman" w:eastAsia="Times New Roman" w:hAnsi="Times New Roman" w:cs="Times New Roman"/>
          <w:b/>
        </w:rPr>
        <w:tab/>
      </w:r>
      <w:r>
        <w:rPr>
          <w:rFonts w:ascii="Times New Roman" w:eastAsia="Times New Roman" w:hAnsi="Times New Roman" w:cs="Times New Roman"/>
          <w:bCs/>
        </w:rPr>
        <w:t xml:space="preserve">The shiny package is only a framework for web applications and dashboards in R. </w:t>
      </w:r>
      <w:r w:rsidR="000140C6">
        <w:rPr>
          <w:rFonts w:ascii="Times New Roman" w:eastAsia="Times New Roman" w:hAnsi="Times New Roman" w:cs="Times New Roman"/>
          <w:bCs/>
        </w:rPr>
        <w:t>Many developers have</w:t>
      </w:r>
      <w:r w:rsidR="00E004C5">
        <w:rPr>
          <w:rFonts w:ascii="Times New Roman" w:eastAsia="Times New Roman" w:hAnsi="Times New Roman" w:cs="Times New Roman"/>
          <w:bCs/>
        </w:rPr>
        <w:t xml:space="preserve"> </w:t>
      </w:r>
      <w:r w:rsidR="001003D3">
        <w:rPr>
          <w:rFonts w:ascii="Times New Roman" w:eastAsia="Times New Roman" w:hAnsi="Times New Roman" w:cs="Times New Roman"/>
          <w:bCs/>
        </w:rPr>
        <w:t xml:space="preserve">written packages </w:t>
      </w:r>
      <w:r w:rsidR="002F4C5B">
        <w:rPr>
          <w:rFonts w:ascii="Times New Roman" w:eastAsia="Times New Roman" w:hAnsi="Times New Roman" w:cs="Times New Roman"/>
          <w:bCs/>
        </w:rPr>
        <w:t>that add</w:t>
      </w:r>
      <w:r w:rsidR="00C668A8">
        <w:rPr>
          <w:rFonts w:ascii="Times New Roman" w:eastAsia="Times New Roman" w:hAnsi="Times New Roman" w:cs="Times New Roman"/>
          <w:bCs/>
        </w:rPr>
        <w:t xml:space="preserve"> additional UI elements and style (e.g., shinydashboard,</w:t>
      </w:r>
      <w:r w:rsidR="00DB0854">
        <w:rPr>
          <w:rFonts w:ascii="Times New Roman" w:eastAsia="Times New Roman" w:hAnsi="Times New Roman" w:cs="Times New Roman"/>
          <w:bCs/>
        </w:rPr>
        <w:t xml:space="preserve"> bs4Dash,</w:t>
      </w:r>
      <w:r w:rsidR="00C668A8">
        <w:rPr>
          <w:rFonts w:ascii="Times New Roman" w:eastAsia="Times New Roman" w:hAnsi="Times New Roman" w:cs="Times New Roman"/>
          <w:bCs/>
        </w:rPr>
        <w:t xml:space="preserve"> shinyWidgets, </w:t>
      </w:r>
      <w:r w:rsidR="00DB0854">
        <w:rPr>
          <w:rFonts w:ascii="Times New Roman" w:eastAsia="Times New Roman" w:hAnsi="Times New Roman" w:cs="Times New Roman"/>
          <w:bCs/>
        </w:rPr>
        <w:t>shinyBS)</w:t>
      </w:r>
      <w:r w:rsidR="00736436">
        <w:rPr>
          <w:rFonts w:ascii="Times New Roman" w:eastAsia="Times New Roman" w:hAnsi="Times New Roman" w:cs="Times New Roman"/>
          <w:bCs/>
        </w:rPr>
        <w:t xml:space="preserve">, </w:t>
      </w:r>
      <w:r w:rsidR="00D63E41">
        <w:rPr>
          <w:rFonts w:ascii="Times New Roman" w:eastAsia="Times New Roman" w:hAnsi="Times New Roman" w:cs="Times New Roman"/>
          <w:bCs/>
        </w:rPr>
        <w:t xml:space="preserve">user notifications (e.g., shinyFeedback, shinyalert), </w:t>
      </w:r>
      <w:r w:rsidR="00D3130F">
        <w:rPr>
          <w:rFonts w:ascii="Times New Roman" w:eastAsia="Times New Roman" w:hAnsi="Times New Roman" w:cs="Times New Roman"/>
          <w:bCs/>
        </w:rPr>
        <w:t xml:space="preserve">table displays </w:t>
      </w:r>
      <w:r w:rsidR="00120DA3">
        <w:rPr>
          <w:rFonts w:ascii="Times New Roman" w:eastAsia="Times New Roman" w:hAnsi="Times New Roman" w:cs="Times New Roman"/>
          <w:bCs/>
        </w:rPr>
        <w:t xml:space="preserve">(e.g., DT, reactable), </w:t>
      </w:r>
      <w:r w:rsidR="00843582">
        <w:rPr>
          <w:rFonts w:ascii="Times New Roman" w:eastAsia="Times New Roman" w:hAnsi="Times New Roman" w:cs="Times New Roman"/>
          <w:bCs/>
        </w:rPr>
        <w:t xml:space="preserve">as well as </w:t>
      </w:r>
      <w:r w:rsidR="002F4C5B">
        <w:rPr>
          <w:rFonts w:ascii="Times New Roman" w:eastAsia="Times New Roman" w:hAnsi="Times New Roman" w:cs="Times New Roman"/>
          <w:bCs/>
        </w:rPr>
        <w:t xml:space="preserve">those that </w:t>
      </w:r>
      <w:r w:rsidR="00017A5D">
        <w:rPr>
          <w:rFonts w:ascii="Times New Roman" w:eastAsia="Times New Roman" w:hAnsi="Times New Roman" w:cs="Times New Roman"/>
          <w:bCs/>
        </w:rPr>
        <w:t>give app creators better access to</w:t>
      </w:r>
      <w:r w:rsidR="00843582">
        <w:rPr>
          <w:rFonts w:ascii="Times New Roman" w:eastAsia="Times New Roman" w:hAnsi="Times New Roman" w:cs="Times New Roman"/>
          <w:bCs/>
        </w:rPr>
        <w:t xml:space="preserve"> the underlying javascript (e.g., shinyjs, shinyjqui, htmlwidgets).</w:t>
      </w:r>
      <w:r w:rsidR="001A21C0">
        <w:rPr>
          <w:rFonts w:ascii="Times New Roman" w:eastAsia="Times New Roman" w:hAnsi="Times New Roman" w:cs="Times New Roman"/>
          <w:bCs/>
        </w:rPr>
        <w:t xml:space="preserve"> </w:t>
      </w:r>
      <w:r w:rsidR="00915313">
        <w:rPr>
          <w:rFonts w:ascii="Times New Roman" w:eastAsia="Times New Roman" w:hAnsi="Times New Roman" w:cs="Times New Roman"/>
          <w:bCs/>
        </w:rPr>
        <w:t>(</w:t>
      </w:r>
      <w:r w:rsidR="001A21C0">
        <w:rPr>
          <w:rFonts w:ascii="Times New Roman" w:eastAsia="Times New Roman" w:hAnsi="Times New Roman" w:cs="Times New Roman"/>
          <w:bCs/>
        </w:rPr>
        <w:t xml:space="preserve">See </w:t>
      </w:r>
      <w:hyperlink r:id="rId8" w:history="1">
        <w:r w:rsidR="001A21C0" w:rsidRPr="00F53360">
          <w:rPr>
            <w:rStyle w:val="Hyperlink"/>
            <w:rFonts w:ascii="Times New Roman" w:eastAsia="Times New Roman" w:hAnsi="Times New Roman" w:cs="Times New Roman"/>
            <w:bCs/>
          </w:rPr>
          <w:t>https://github.com/nanxstats/awesome-shiny-extensions</w:t>
        </w:r>
      </w:hyperlink>
      <w:r w:rsidR="001A21C0">
        <w:rPr>
          <w:rFonts w:ascii="Times New Roman" w:eastAsia="Times New Roman" w:hAnsi="Times New Roman" w:cs="Times New Roman"/>
          <w:bCs/>
        </w:rPr>
        <w:t xml:space="preserve"> for an extensive list of the shiny extensions</w:t>
      </w:r>
      <w:r w:rsidR="00FA0FA0">
        <w:rPr>
          <w:rFonts w:ascii="Times New Roman" w:eastAsia="Times New Roman" w:hAnsi="Times New Roman" w:cs="Times New Roman"/>
          <w:bCs/>
        </w:rPr>
        <w:t>.</w:t>
      </w:r>
      <w:r w:rsidR="00915313">
        <w:rPr>
          <w:rFonts w:ascii="Times New Roman" w:eastAsia="Times New Roman" w:hAnsi="Times New Roman" w:cs="Times New Roman"/>
          <w:bCs/>
        </w:rPr>
        <w:t>)</w:t>
      </w:r>
      <w:r w:rsidR="00FA0FA0">
        <w:rPr>
          <w:rFonts w:ascii="Times New Roman" w:eastAsia="Times New Roman" w:hAnsi="Times New Roman" w:cs="Times New Roman"/>
          <w:bCs/>
        </w:rPr>
        <w:t xml:space="preserve"> </w:t>
      </w:r>
      <w:r w:rsidR="00FF7021">
        <w:rPr>
          <w:rFonts w:ascii="Times New Roman" w:eastAsia="Times New Roman" w:hAnsi="Times New Roman" w:cs="Times New Roman"/>
          <w:bCs/>
        </w:rPr>
        <w:t xml:space="preserve">We will present some of the most useful shiny extensions </w:t>
      </w:r>
      <w:r w:rsidR="00194452">
        <w:rPr>
          <w:rFonts w:ascii="Times New Roman" w:eastAsia="Times New Roman" w:hAnsi="Times New Roman" w:cs="Times New Roman"/>
          <w:bCs/>
        </w:rPr>
        <w:t xml:space="preserve">for producing </w:t>
      </w:r>
      <w:r w:rsidR="0037081B">
        <w:rPr>
          <w:rFonts w:ascii="Times New Roman" w:eastAsia="Times New Roman" w:hAnsi="Times New Roman" w:cs="Times New Roman"/>
          <w:bCs/>
        </w:rPr>
        <w:t>professional quality dashboards. For instance, shinyjs (Attali, 2020)</w:t>
      </w:r>
      <w:r w:rsidR="00B41D78">
        <w:rPr>
          <w:rFonts w:ascii="Times New Roman" w:eastAsia="Times New Roman" w:hAnsi="Times New Roman" w:cs="Times New Roman"/>
          <w:bCs/>
        </w:rPr>
        <w:t xml:space="preserve"> </w:t>
      </w:r>
      <w:r w:rsidR="00B531DD">
        <w:rPr>
          <w:rFonts w:ascii="Times New Roman" w:eastAsia="Times New Roman" w:hAnsi="Times New Roman" w:cs="Times New Roman"/>
          <w:bCs/>
        </w:rPr>
        <w:t xml:space="preserve">contains functions </w:t>
      </w:r>
      <w:r w:rsidR="00F10DD8">
        <w:rPr>
          <w:rFonts w:ascii="Times New Roman" w:eastAsia="Times New Roman" w:hAnsi="Times New Roman" w:cs="Times New Roman"/>
          <w:bCs/>
        </w:rPr>
        <w:t>to</w:t>
      </w:r>
      <w:r w:rsidR="00B531DD">
        <w:rPr>
          <w:rFonts w:ascii="Times New Roman" w:eastAsia="Times New Roman" w:hAnsi="Times New Roman" w:cs="Times New Roman"/>
          <w:bCs/>
        </w:rPr>
        <w:t xml:space="preserve"> easily hide and show UI elements </w:t>
      </w:r>
      <w:r w:rsidR="00F10DD8">
        <w:rPr>
          <w:rFonts w:ascii="Times New Roman" w:eastAsia="Times New Roman" w:hAnsi="Times New Roman" w:cs="Times New Roman"/>
          <w:bCs/>
        </w:rPr>
        <w:t xml:space="preserve">without </w:t>
      </w:r>
      <w:r w:rsidR="0033019C">
        <w:rPr>
          <w:rFonts w:ascii="Times New Roman" w:eastAsia="Times New Roman" w:hAnsi="Times New Roman" w:cs="Times New Roman"/>
          <w:bCs/>
        </w:rPr>
        <w:t>needing to</w:t>
      </w:r>
      <w:r w:rsidR="00BF771D">
        <w:rPr>
          <w:rFonts w:ascii="Times New Roman" w:eastAsia="Times New Roman" w:hAnsi="Times New Roman" w:cs="Times New Roman"/>
          <w:bCs/>
        </w:rPr>
        <w:t xml:space="preserve"> manually render parts of the UI.</w:t>
      </w:r>
    </w:p>
    <w:p w14:paraId="56132362" w14:textId="6C6501B8" w:rsidR="00A53679" w:rsidRPr="00953810" w:rsidRDefault="00A53679" w:rsidP="00EA64D9">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Finally, </w:t>
      </w:r>
      <w:r w:rsidR="000553AB">
        <w:rPr>
          <w:rFonts w:ascii="Times New Roman" w:eastAsia="Times New Roman" w:hAnsi="Times New Roman" w:cs="Times New Roman"/>
          <w:bCs/>
        </w:rPr>
        <w:t xml:space="preserve">researchers who find a javascript library online </w:t>
      </w:r>
      <w:r w:rsidR="008E38E5">
        <w:rPr>
          <w:rFonts w:ascii="Times New Roman" w:eastAsia="Times New Roman" w:hAnsi="Times New Roman" w:cs="Times New Roman"/>
          <w:bCs/>
        </w:rPr>
        <w:t xml:space="preserve">that provides desired functionality not offered by standard shiny addons </w:t>
      </w:r>
      <w:r w:rsidR="001E398B">
        <w:rPr>
          <w:rFonts w:ascii="Times New Roman" w:eastAsia="Times New Roman" w:hAnsi="Times New Roman" w:cs="Times New Roman"/>
          <w:bCs/>
        </w:rPr>
        <w:t>can manually create a shiny extension</w:t>
      </w:r>
      <w:r w:rsidR="00C21835">
        <w:rPr>
          <w:rFonts w:ascii="Times New Roman" w:eastAsia="Times New Roman" w:hAnsi="Times New Roman" w:cs="Times New Roman"/>
          <w:bCs/>
        </w:rPr>
        <w:t xml:space="preserve"> using the </w:t>
      </w:r>
      <w:r w:rsidR="00D36360">
        <w:rPr>
          <w:rFonts w:ascii="Times New Roman" w:eastAsia="Times New Roman" w:hAnsi="Times New Roman" w:cs="Times New Roman"/>
          <w:bCs/>
        </w:rPr>
        <w:t>htmltools package (</w:t>
      </w:r>
      <w:r w:rsidR="00F121FD">
        <w:rPr>
          <w:rFonts w:ascii="Times New Roman" w:eastAsia="Times New Roman" w:hAnsi="Times New Roman" w:cs="Times New Roman"/>
          <w:bCs/>
        </w:rPr>
        <w:t xml:space="preserve">Chang et al., 2021). </w:t>
      </w:r>
      <w:r w:rsidR="00507445">
        <w:rPr>
          <w:rFonts w:ascii="Times New Roman" w:eastAsia="Times New Roman" w:hAnsi="Times New Roman" w:cs="Times New Roman"/>
          <w:bCs/>
        </w:rPr>
        <w:t xml:space="preserve">Describing the specific process for creating a shiny extension is well beyond the scope of this tutorial. However, </w:t>
      </w:r>
      <w:r w:rsidR="00875037">
        <w:rPr>
          <w:rFonts w:ascii="Times New Roman" w:eastAsia="Times New Roman" w:hAnsi="Times New Roman" w:cs="Times New Roman"/>
          <w:bCs/>
        </w:rPr>
        <w:t xml:space="preserve">we will provide additional references for those interested in taking their shiny apps in new and </w:t>
      </w:r>
      <w:r w:rsidR="00C812EC">
        <w:rPr>
          <w:rFonts w:ascii="Times New Roman" w:eastAsia="Times New Roman" w:hAnsi="Times New Roman" w:cs="Times New Roman"/>
          <w:bCs/>
        </w:rPr>
        <w:t>creative directions.</w:t>
      </w:r>
    </w:p>
    <w:p w14:paraId="0D1CD6F7" w14:textId="55B90789"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DB4AA5"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lastRenderedPageBreak/>
        <w:t>Finally, the presenters will answer audience questions and help with technical problems encountered during previous sections. The presenters will also provide materials for participants to read for self-study and include links to useful materials for</w:t>
      </w:r>
      <w:r w:rsidR="00637624">
        <w:rPr>
          <w:rFonts w:ascii="Times New Roman" w:eastAsia="Times New Roman" w:hAnsi="Times New Roman" w:cs="Times New Roman"/>
        </w:rPr>
        <w:t xml:space="preserve"> </w:t>
      </w:r>
      <w:r w:rsidR="00213602">
        <w:rPr>
          <w:rFonts w:ascii="Times New Roman" w:eastAsia="Times New Roman" w:hAnsi="Times New Roman" w:cs="Times New Roman"/>
        </w:rPr>
        <w:t xml:space="preserve">developing creative </w:t>
      </w:r>
      <w:r w:rsidR="003B1358">
        <w:rPr>
          <w:rFonts w:ascii="Times New Roman" w:eastAsia="Times New Roman" w:hAnsi="Times New Roman" w:cs="Times New Roman"/>
        </w:rPr>
        <w:t>applications and dashboards</w:t>
      </w:r>
      <w:r>
        <w:rPr>
          <w:rFonts w:ascii="Times New Roman" w:eastAsia="Times New Roman" w:hAnsi="Times New Roman" w:cs="Times New Roman"/>
        </w:rPr>
        <w:t>.</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22C84280" w14:textId="77777777" w:rsidR="000E3A4F" w:rsidRDefault="00C44048" w:rsidP="000E3A4F">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 xml:space="preserve">Create simple dashboards using R and R shiny that can allow </w:t>
      </w:r>
      <w:r w:rsidR="00553AD7">
        <w:rPr>
          <w:rFonts w:ascii="Times New Roman" w:eastAsia="Times New Roman" w:hAnsi="Times New Roman" w:cs="Times New Roman"/>
        </w:rPr>
        <w:t>people to easily explore data built on your research and ideas</w:t>
      </w:r>
      <w:r w:rsidR="00C06CE8">
        <w:rPr>
          <w:rFonts w:ascii="Times New Roman" w:eastAsia="Times New Roman" w:hAnsi="Times New Roman" w:cs="Times New Roman"/>
        </w:rPr>
        <w:t>.</w:t>
      </w:r>
    </w:p>
    <w:p w14:paraId="4FC14DB2" w14:textId="1C3B3A9B" w:rsidR="00C06CE8" w:rsidRPr="000E3A4F" w:rsidRDefault="000E3A4F" w:rsidP="000E3A4F">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Understand how to reason about shiny applications as well as how to debug and modularize those applications for easy maintainability</w:t>
      </w:r>
      <w:r w:rsidR="00C06CE8" w:rsidRPr="000E3A4F">
        <w:rPr>
          <w:rFonts w:ascii="Times New Roman" w:eastAsia="Times New Roman" w:hAnsi="Times New Roman" w:cs="Times New Roman"/>
        </w:rPr>
        <w:t>.</w:t>
      </w:r>
    </w:p>
    <w:p w14:paraId="7EFAFE10" w14:textId="69CCC42D" w:rsidR="00AE01A7" w:rsidRPr="00C06CE8" w:rsidRDefault="00145097" w:rsidP="00C06CE8">
      <w:pPr>
        <w:pStyle w:val="ListParagraph"/>
        <w:numPr>
          <w:ilvl w:val="0"/>
          <w:numId w:val="2"/>
        </w:numPr>
        <w:spacing w:after="120" w:line="480" w:lineRule="auto"/>
        <w:rPr>
          <w:rFonts w:ascii="Times New Roman" w:eastAsia="Times New Roman" w:hAnsi="Times New Roman" w:cs="Times New Roman"/>
        </w:rPr>
      </w:pPr>
      <w:r>
        <w:rPr>
          <w:rFonts w:ascii="Times New Roman" w:eastAsia="Times New Roman" w:hAnsi="Times New Roman" w:cs="Times New Roman"/>
        </w:rPr>
        <w:t>Be able to adopt the best shiny extensions as well as integrate shiny with custom CSS and JavaScript</w:t>
      </w:r>
      <w:r w:rsidR="00C06CE8">
        <w:rPr>
          <w:rFonts w:ascii="Times New Roman" w:eastAsia="Times New Roman" w:hAnsi="Times New Roman" w:cs="Times New Roman"/>
        </w:rPr>
        <w:t>.</w:t>
      </w:r>
      <w:r w:rsidR="00AE01A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5C9E1EF5"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C601BD">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Benjamin Wiseman</w:t>
      </w:r>
    </w:p>
    <w:p w14:paraId="4FF46A64" w14:textId="5BAF6070" w:rsidR="00B60615" w:rsidRDefault="00FB1EA8"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Senior </w:t>
      </w:r>
      <w:r w:rsidR="00C601BD">
        <w:rPr>
          <w:rFonts w:ascii="Times New Roman" w:eastAsia="Times New Roman" w:hAnsi="Times New Roman" w:cs="Times New Roman"/>
          <w:sz w:val="20"/>
          <w:szCs w:val="20"/>
        </w:rPr>
        <w:t xml:space="preserve">Manager, </w:t>
      </w:r>
      <w:r>
        <w:rPr>
          <w:rFonts w:ascii="Times New Roman" w:eastAsia="Times New Roman" w:hAnsi="Times New Roman" w:cs="Times New Roman"/>
          <w:sz w:val="20"/>
          <w:szCs w:val="20"/>
        </w:rPr>
        <w:t>Data Scient</w:t>
      </w:r>
      <w:r w:rsidR="00C601BD">
        <w:rPr>
          <w:rFonts w:ascii="Times New Roman" w:eastAsia="Times New Roman" w:hAnsi="Times New Roman" w:cs="Times New Roman"/>
          <w:sz w:val="20"/>
          <w:szCs w:val="20"/>
        </w:rPr>
        <w:t>ce and AI</w:t>
      </w:r>
    </w:p>
    <w:p w14:paraId="126CEC36" w14:textId="604B8B5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77AE9AF2"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Email: benjamin.wiseman@kornferry.com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5D19E7BF"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Nydick is a </w:t>
      </w:r>
      <w:r w:rsidR="00EC34CF">
        <w:rPr>
          <w:rFonts w:ascii="Times New Roman" w:hAnsi="Times New Roman" w:cs="Times New Roman"/>
        </w:rPr>
        <w:t xml:space="preserve">Senior Manager of </w:t>
      </w:r>
      <w:r w:rsidR="00C601BD">
        <w:rPr>
          <w:rFonts w:ascii="Times New Roman" w:hAnsi="Times New Roman" w:cs="Times New Roman"/>
        </w:rPr>
        <w:t xml:space="preserve">Measurement, Data, and Automation </w:t>
      </w:r>
      <w:r w:rsidRPr="00956168">
        <w:rPr>
          <w:rFonts w:ascii="Times New Roman" w:hAnsi="Times New Roman" w:cs="Times New Roman"/>
        </w:rPr>
        <w:t>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catIrt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powerpoint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Ph.D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1164F3D2" w14:textId="09B0F81E" w:rsidR="001B7057" w:rsidRPr="00956168" w:rsidRDefault="00CB7F7E" w:rsidP="00F635FE">
      <w:pPr>
        <w:spacing w:after="120" w:line="240" w:lineRule="auto"/>
        <w:rPr>
          <w:rFonts w:ascii="Times New Roman" w:hAnsi="Times New Roman" w:cs="Times New Roman"/>
        </w:rPr>
      </w:pPr>
      <w:r w:rsidRPr="00956168">
        <w:rPr>
          <w:rFonts w:ascii="Times New Roman" w:hAnsi="Times New Roman" w:cs="Times New Roman"/>
        </w:rPr>
        <w:t xml:space="preserve">Ben Wiseman is a </w:t>
      </w:r>
      <w:r w:rsidR="00EC34CF">
        <w:rPr>
          <w:rFonts w:ascii="Times New Roman" w:hAnsi="Times New Roman" w:cs="Times New Roman"/>
        </w:rPr>
        <w:t>Senior</w:t>
      </w:r>
      <w:r w:rsidR="00C601BD">
        <w:rPr>
          <w:rFonts w:ascii="Times New Roman" w:hAnsi="Times New Roman" w:cs="Times New Roman"/>
        </w:rPr>
        <w:t xml:space="preserve"> Manager of Data Science and AI</w:t>
      </w:r>
      <w:r w:rsidRPr="00956168">
        <w:rPr>
          <w:rFonts w:ascii="Times New Roman" w:hAnsi="Times New Roman" w:cs="Times New Roman"/>
        </w:rPr>
        <w:t xml:space="preserve"> at the Korn Ferry Institute responsible for maintaining and developing R-based automation tools, models, reports, and </w:t>
      </w:r>
      <w:r w:rsidR="008C6D7F" w:rsidRPr="00956168">
        <w:rPr>
          <w:rFonts w:ascii="Times New Roman" w:hAnsi="Times New Roman" w:cs="Times New Roman"/>
        </w:rPr>
        <w:t xml:space="preserve">user interfaces. He has publications in entomology, ecology, and molecular evolution and has worked with and trained numerous clients in the military, public, and private sectors on a wide range of applications. Ben received his MSc from Lincoln University (New Zealand) in applied statistical modelling where he developed a user-facing geospatial AI platform for DOCs predator monitoring and control systems. </w:t>
      </w:r>
      <w:r w:rsidR="005F6C17" w:rsidRPr="00956168">
        <w:rPr>
          <w:rFonts w:ascii="Times New Roman" w:hAnsi="Times New Roman" w:cs="Times New Roman"/>
        </w:rPr>
        <w:br w:type="page"/>
      </w:r>
    </w:p>
    <w:p w14:paraId="07F0A779" w14:textId="77777777" w:rsidR="001B7057" w:rsidRDefault="005F6C17">
      <w:pPr>
        <w:spacing w:after="120" w:line="480" w:lineRule="auto"/>
        <w:jc w:val="center"/>
      </w:pPr>
      <w:r>
        <w:rPr>
          <w:rFonts w:ascii="Times New Roman" w:eastAsia="Times New Roman" w:hAnsi="Times New Roman" w:cs="Times New Roman"/>
          <w:b/>
        </w:rPr>
        <w:lastRenderedPageBreak/>
        <w:t>References</w:t>
      </w:r>
    </w:p>
    <w:p w14:paraId="5A7E8D14" w14:textId="20A7EE47" w:rsidR="0037081B" w:rsidRDefault="0037081B" w:rsidP="00F46D9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Attali, D. (2020). shinyjs: Easily Improve the User Experience of Your Shiny Apps in Seconds. R package version 2.0.0.</w:t>
      </w:r>
    </w:p>
    <w:p w14:paraId="1AF29589" w14:textId="157C3EB6" w:rsidR="00F46D91" w:rsidRDefault="00F46D91" w:rsidP="00F46D91">
      <w:pPr>
        <w:spacing w:after="0" w:line="480" w:lineRule="auto"/>
        <w:ind w:left="720" w:hanging="720"/>
        <w:rPr>
          <w:rStyle w:val="Hyperlink"/>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6B30C967" w14:textId="794E79D5" w:rsidR="00B35A9F" w:rsidRDefault="00AE7ED5"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Chang, W., Cheng, J., Allaire, J.J., Sievert, C., Schloerke</w:t>
      </w:r>
      <w:r w:rsidR="00B35A9F">
        <w:rPr>
          <w:rFonts w:ascii="Times New Roman" w:eastAsia="Times New Roman" w:hAnsi="Times New Roman" w:cs="Times New Roman"/>
        </w:rPr>
        <w:t xml:space="preserve">, B., Xie, Y., Allen, J., McPherson, J., Dipert, A., </w:t>
      </w:r>
    </w:p>
    <w:p w14:paraId="53D96BE6" w14:textId="7FF88917" w:rsidR="00AE7ED5" w:rsidRDefault="00B35A9F" w:rsidP="00B35A9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&amp; Borges, B. </w:t>
      </w:r>
      <w:r w:rsidR="00CB2A3E">
        <w:rPr>
          <w:rFonts w:ascii="Times New Roman" w:eastAsia="Times New Roman" w:hAnsi="Times New Roman" w:cs="Times New Roman"/>
        </w:rPr>
        <w:t xml:space="preserve">(2021). </w:t>
      </w:r>
      <w:r>
        <w:rPr>
          <w:rFonts w:ascii="Times New Roman" w:eastAsia="Times New Roman" w:hAnsi="Times New Roman" w:cs="Times New Roman"/>
        </w:rPr>
        <w:t>shiny: Web Application Framework for R</w:t>
      </w:r>
      <w:r w:rsidR="0037500A">
        <w:rPr>
          <w:rFonts w:ascii="Times New Roman" w:eastAsia="Times New Roman" w:hAnsi="Times New Roman" w:cs="Times New Roman"/>
        </w:rPr>
        <w:t>. R package version 1.6.0.</w:t>
      </w:r>
    </w:p>
    <w:p w14:paraId="20328706" w14:textId="77777777" w:rsidR="00F121FD" w:rsidRDefault="00F121FD"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Chang, J., Sievert, C., Chang, W., Xie, Y., &amp; Allen (2021). Htmltools: Tools for HTML. R package </w:t>
      </w:r>
    </w:p>
    <w:p w14:paraId="7CBDEE3F" w14:textId="722C151A" w:rsidR="00F121FD" w:rsidRDefault="00F121FD" w:rsidP="00F121FD">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version 0.5.1.1.</w:t>
      </w:r>
    </w:p>
    <w:p w14:paraId="27A91EA3" w14:textId="14AAEFCB" w:rsidR="003838A0" w:rsidRDefault="004D2647"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Dalton, D. R., Aguinis, H., Dalton, C. M., Bosco, F. A., &amp; Pierce, C. A. (2012). Revising the file drawer </w:t>
      </w:r>
    </w:p>
    <w:p w14:paraId="1873BB5F" w14:textId="38DA3ED4" w:rsidR="004D2647" w:rsidRPr="003838A0" w:rsidRDefault="004D2647" w:rsidP="003838A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problem in meta-analysis: An assessment of published and nonpublished correlation matrices. </w:t>
      </w:r>
      <w:r w:rsidR="003838A0">
        <w:rPr>
          <w:rFonts w:ascii="Times New Roman" w:eastAsia="Times New Roman" w:hAnsi="Times New Roman" w:cs="Times New Roman"/>
          <w:i/>
          <w:iCs/>
        </w:rPr>
        <w:t>Personnel Psychology</w:t>
      </w:r>
      <w:r w:rsidR="003838A0">
        <w:rPr>
          <w:rFonts w:ascii="Times New Roman" w:eastAsia="Times New Roman" w:hAnsi="Times New Roman" w:cs="Times New Roman"/>
        </w:rPr>
        <w:t xml:space="preserve">, </w:t>
      </w:r>
      <w:r w:rsidR="003838A0">
        <w:rPr>
          <w:rFonts w:ascii="Times New Roman" w:eastAsia="Times New Roman" w:hAnsi="Times New Roman" w:cs="Times New Roman"/>
          <w:i/>
          <w:iCs/>
        </w:rPr>
        <w:t>65</w:t>
      </w:r>
      <w:r w:rsidR="003838A0">
        <w:rPr>
          <w:rFonts w:ascii="Times New Roman" w:eastAsia="Times New Roman" w:hAnsi="Times New Roman" w:cs="Times New Roman"/>
        </w:rPr>
        <w:t>, 221-249.</w:t>
      </w:r>
    </w:p>
    <w:p w14:paraId="319C0ADD" w14:textId="144D22D3" w:rsidR="005D5D94" w:rsidRDefault="005D5D94"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Hornik, K. (2017). The R FAQ. Retrieved from </w:t>
      </w:r>
      <w:hyperlink r:id="rId11" w:history="1">
        <w:r w:rsidR="00641706" w:rsidRPr="00B204C1">
          <w:rPr>
            <w:rStyle w:val="Hyperlink"/>
            <w:rFonts w:ascii="Times New Roman" w:eastAsia="Times New Roman" w:hAnsi="Times New Roman" w:cs="Times New Roman"/>
          </w:rPr>
          <w:t>http://CRAN.R-project.org/doc/FAQ/R-FAQ.html</w:t>
        </w:r>
      </w:hyperlink>
    </w:p>
    <w:p w14:paraId="42FF8B2A" w14:textId="77777777" w:rsidR="002845F2" w:rsidRPr="00622828"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6D67D266" w14:textId="2398302A" w:rsidR="002845F2"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F37ED55" w14:textId="627C0514" w:rsid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Jones, J. A., Nydick, S. W., &amp; Wiseman, B. (2021</w:t>
      </w:r>
      <w:r w:rsidR="00A16E11">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35EA5B3A" w14:textId="14FDF2EB"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the annual meeting of the Society of the Industrial and Organizational Psychology, New Orleans, LA (Virtual Meeting).</w:t>
      </w:r>
    </w:p>
    <w:p w14:paraId="7ABA987C" w14:textId="4ADBAE86" w:rsidR="002845F2" w:rsidRP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Jones, J. A., Nydick, S. W., &amp; Wiseman, B. (2021</w:t>
      </w:r>
      <w:r w:rsidR="00A16E11">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207C8896" w14:textId="6366BD60"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lastRenderedPageBreak/>
        <w:t>Master Tutorial at the annual meeting of the Society of Industrial and Organizational Psychology, New Orleans, LA (Virtual Meeting).</w:t>
      </w:r>
    </w:p>
    <w:p w14:paraId="1C505791" w14:textId="235E22C0" w:rsidR="002A10D8" w:rsidRDefault="00641706"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Lane, A., Luminet, G., Nave, M., &amp; Mikolaj</w:t>
      </w:r>
      <w:r w:rsidR="00F7767E">
        <w:rPr>
          <w:rFonts w:ascii="Times New Roman" w:eastAsia="Times New Roman" w:hAnsi="Times New Roman" w:cs="Times New Roman"/>
        </w:rPr>
        <w:t xml:space="preserve">czak, M. (2016). Is there a publication bias in behavioural </w:t>
      </w:r>
    </w:p>
    <w:p w14:paraId="2E3ACB77" w14:textId="425D9CAC" w:rsidR="00641706" w:rsidRPr="00504CD3" w:rsidRDefault="00F7767E" w:rsidP="002A10D8">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intranasal oxytocin research on humans? Opening the file drawer of one laboratory. </w:t>
      </w:r>
      <w:r w:rsidR="00504CD3">
        <w:rPr>
          <w:rFonts w:ascii="Times New Roman" w:eastAsia="Times New Roman" w:hAnsi="Times New Roman" w:cs="Times New Roman"/>
          <w:i/>
          <w:iCs/>
        </w:rPr>
        <w:t>Journal of Neuroendocrinology</w:t>
      </w:r>
      <w:r w:rsidR="00504CD3">
        <w:rPr>
          <w:rFonts w:ascii="Times New Roman" w:eastAsia="Times New Roman" w:hAnsi="Times New Roman" w:cs="Times New Roman"/>
        </w:rPr>
        <w:t xml:space="preserve">, </w:t>
      </w:r>
      <w:r w:rsidR="00504CD3">
        <w:rPr>
          <w:rFonts w:ascii="Times New Roman" w:eastAsia="Times New Roman" w:hAnsi="Times New Roman" w:cs="Times New Roman"/>
          <w:i/>
          <w:iCs/>
        </w:rPr>
        <w:t>28</w:t>
      </w:r>
      <w:r w:rsidR="002A10D8">
        <w:rPr>
          <w:rFonts w:ascii="Times New Roman" w:eastAsia="Times New Roman" w:hAnsi="Times New Roman" w:cs="Times New Roman"/>
        </w:rPr>
        <w:t>.</w:t>
      </w:r>
    </w:p>
    <w:p w14:paraId="7C0D2F42" w14:textId="383F1346" w:rsidR="00695976" w:rsidRPr="00BC7481" w:rsidRDefault="00695976" w:rsidP="00EA75FC">
      <w:pPr>
        <w:spacing w:after="0" w:line="480" w:lineRule="auto"/>
        <w:ind w:left="720" w:hanging="720"/>
        <w:rPr>
          <w:rFonts w:ascii="Times New Roman" w:eastAsia="Times New Roman" w:hAnsi="Times New Roman" w:cs="Times New Roman"/>
          <w:i/>
          <w:iCs/>
        </w:rPr>
      </w:pPr>
      <w:r>
        <w:rPr>
          <w:rFonts w:ascii="Times New Roman" w:eastAsia="Times New Roman" w:hAnsi="Times New Roman" w:cs="Times New Roman"/>
        </w:rPr>
        <w:t>Leisch, F. (2002). Sweave: Dynamic generation of statistical reports using literate data analysis.</w:t>
      </w:r>
      <w:r w:rsidR="007736CB">
        <w:rPr>
          <w:rFonts w:ascii="Times New Roman" w:eastAsia="Times New Roman" w:hAnsi="Times New Roman" w:cs="Times New Roman"/>
        </w:rPr>
        <w:t xml:space="preserve"> </w:t>
      </w:r>
      <w:r w:rsidRPr="007736CB">
        <w:rPr>
          <w:rFonts w:ascii="Times New Roman" w:eastAsia="Times New Roman" w:hAnsi="Times New Roman" w:cs="Times New Roman"/>
        </w:rPr>
        <w:t>In</w:t>
      </w:r>
      <w:r>
        <w:rPr>
          <w:rFonts w:ascii="Times New Roman" w:eastAsia="Times New Roman" w:hAnsi="Times New Roman" w:cs="Times New Roman"/>
        </w:rPr>
        <w:t xml:space="preserve"> Wolfgang H</w:t>
      </w:r>
      <w:r w:rsidR="00BC7481">
        <w:rPr>
          <w:rFonts w:ascii="Times New Roman" w:eastAsia="Times New Roman" w:hAnsi="Times New Roman" w:cs="Times New Roman"/>
        </w:rPr>
        <w:t xml:space="preserve">ärdle and Bernd </w:t>
      </w:r>
      <w:r w:rsidR="00BC7481" w:rsidRPr="00BC7481">
        <w:rPr>
          <w:rFonts w:ascii="Times New Roman" w:eastAsia="Times New Roman" w:hAnsi="Times New Roman" w:cs="Times New Roman"/>
        </w:rPr>
        <w:t>Rönz</w:t>
      </w:r>
      <w:r w:rsidR="00B62388">
        <w:rPr>
          <w:rFonts w:ascii="Times New Roman" w:eastAsia="Times New Roman" w:hAnsi="Times New Roman" w:cs="Times New Roman"/>
        </w:rPr>
        <w:t xml:space="preserve"> (E</w:t>
      </w:r>
      <w:r w:rsidR="00BC7481" w:rsidRPr="00BC7481">
        <w:rPr>
          <w:rFonts w:ascii="Times New Roman" w:eastAsia="Times New Roman" w:hAnsi="Times New Roman" w:cs="Times New Roman"/>
        </w:rPr>
        <w:t>ds</w:t>
      </w:r>
      <w:r w:rsidR="00BC7481">
        <w:rPr>
          <w:rFonts w:ascii="Times New Roman" w:eastAsia="Times New Roman" w:hAnsi="Times New Roman" w:cs="Times New Roman"/>
        </w:rPr>
        <w:t>.</w:t>
      </w:r>
      <w:r w:rsidR="00B62388">
        <w:rPr>
          <w:rFonts w:ascii="Times New Roman" w:eastAsia="Times New Roman" w:hAnsi="Times New Roman" w:cs="Times New Roman"/>
        </w:rPr>
        <w:t>)</w:t>
      </w:r>
      <w:r w:rsidR="00BC7481">
        <w:rPr>
          <w:rFonts w:ascii="Times New Roman" w:eastAsia="Times New Roman" w:hAnsi="Times New Roman" w:cs="Times New Roman"/>
        </w:rPr>
        <w:t xml:space="preserve"> </w:t>
      </w:r>
      <w:r w:rsidR="00394F3B" w:rsidRPr="00B62388">
        <w:rPr>
          <w:rFonts w:ascii="Times New Roman" w:eastAsia="Times New Roman" w:hAnsi="Times New Roman" w:cs="Times New Roman"/>
          <w:i/>
          <w:iCs/>
        </w:rPr>
        <w:t>Proceedings in Computational Statistics</w:t>
      </w:r>
      <w:r w:rsidR="00A43388">
        <w:rPr>
          <w:rFonts w:ascii="Times New Roman" w:eastAsia="Times New Roman" w:hAnsi="Times New Roman" w:cs="Times New Roman"/>
        </w:rPr>
        <w:t xml:space="preserve"> (pp. 575-580). </w:t>
      </w:r>
      <w:r w:rsidR="005844F6">
        <w:rPr>
          <w:rFonts w:ascii="Times New Roman" w:eastAsia="Times New Roman" w:hAnsi="Times New Roman" w:cs="Times New Roman"/>
        </w:rPr>
        <w:t>Physica Verlag, Heidelberg, 2002</w:t>
      </w:r>
      <w:r w:rsidR="00394F3B">
        <w:rPr>
          <w:rFonts w:ascii="Times New Roman" w:eastAsia="Times New Roman" w:hAnsi="Times New Roman" w:cs="Times New Roman"/>
        </w:rPr>
        <w:t>.</w:t>
      </w:r>
    </w:p>
    <w:p w14:paraId="3A57AD30" w14:textId="3389BC03" w:rsidR="00EA75FC" w:rsidRDefault="00EA75F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(2021).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2" w:history="1">
        <w:r w:rsidR="00061587" w:rsidRPr="00B204C1">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13988104" w14:textId="5D827400" w:rsidR="00683793" w:rsidRDefault="00683793"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Schloerke, B. (2020). Reactlog: Reactivity </w:t>
      </w:r>
      <w:r w:rsidR="00A633B9">
        <w:rPr>
          <w:rFonts w:ascii="Times New Roman" w:eastAsia="Times New Roman" w:hAnsi="Times New Roman" w:cs="Times New Roman"/>
        </w:rPr>
        <w:t>V</w:t>
      </w:r>
      <w:r>
        <w:rPr>
          <w:rFonts w:ascii="Times New Roman" w:eastAsia="Times New Roman" w:hAnsi="Times New Roman" w:cs="Times New Roman"/>
        </w:rPr>
        <w:t xml:space="preserve">isualizer for </w:t>
      </w:r>
      <w:r w:rsidR="00A633B9">
        <w:rPr>
          <w:rFonts w:ascii="Times New Roman" w:eastAsia="Times New Roman" w:hAnsi="Times New Roman" w:cs="Times New Roman"/>
        </w:rPr>
        <w:t>S</w:t>
      </w:r>
      <w:r>
        <w:rPr>
          <w:rFonts w:ascii="Times New Roman" w:eastAsia="Times New Roman" w:hAnsi="Times New Roman" w:cs="Times New Roman"/>
        </w:rPr>
        <w:t>hiny</w:t>
      </w:r>
      <w:r w:rsidR="00A633B9">
        <w:rPr>
          <w:rFonts w:ascii="Times New Roman" w:eastAsia="Times New Roman" w:hAnsi="Times New Roman" w:cs="Times New Roman"/>
        </w:rPr>
        <w:t>. R package version 1.1.0.</w:t>
      </w:r>
    </w:p>
    <w:p w14:paraId="7F6B5BB4" w14:textId="3E9F6623" w:rsidR="00C8121C" w:rsidRDefault="00C8121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Wickham, H. (2021). Masterhing Shiny</w:t>
      </w:r>
      <w:r w:rsidR="002F14EA">
        <w:rPr>
          <w:rFonts w:ascii="Times New Roman" w:eastAsia="Times New Roman" w:hAnsi="Times New Roman" w:cs="Times New Roman"/>
        </w:rPr>
        <w:t>. Sebastopol, CA: O’Reilly</w:t>
      </w:r>
      <w:r w:rsidR="00FC7471">
        <w:rPr>
          <w:rFonts w:ascii="Times New Roman" w:eastAsia="Times New Roman" w:hAnsi="Times New Roman" w:cs="Times New Roman"/>
        </w:rPr>
        <w:t xml:space="preserve"> Media, Inc.</w:t>
      </w:r>
    </w:p>
    <w:p w14:paraId="410CEB7A" w14:textId="3748D049" w:rsidR="00061587" w:rsidRDefault="00061587"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Wilkinson, M. D., Dumontier, </w:t>
      </w:r>
      <w:r w:rsidR="00424A47">
        <w:rPr>
          <w:rFonts w:ascii="Times New Roman" w:eastAsia="Times New Roman" w:hAnsi="Times New Roman" w:cs="Times New Roman"/>
        </w:rPr>
        <w:t>I. J</w:t>
      </w:r>
      <w:r>
        <w:rPr>
          <w:rFonts w:ascii="Times New Roman" w:eastAsia="Times New Roman" w:hAnsi="Times New Roman" w:cs="Times New Roman"/>
        </w:rPr>
        <w:t>.</w:t>
      </w:r>
      <w:r w:rsidR="00F374AC">
        <w:rPr>
          <w:rFonts w:ascii="Times New Roman" w:eastAsia="Times New Roman" w:hAnsi="Times New Roman" w:cs="Times New Roman"/>
        </w:rPr>
        <w:t>, Aalbe</w:t>
      </w:r>
      <w:r w:rsidR="00424A47">
        <w:rPr>
          <w:rFonts w:ascii="Times New Roman" w:eastAsia="Times New Roman" w:hAnsi="Times New Roman" w:cs="Times New Roman"/>
        </w:rPr>
        <w:t xml:space="preserve">rsberg, G., Appleton, M., Axton, A., Baak, N., Blomberg, et al. (2016). The FAIR guiding principles for scientific data management and stewardship. </w:t>
      </w:r>
      <w:r w:rsidR="00424A47">
        <w:rPr>
          <w:rFonts w:ascii="Times New Roman" w:eastAsia="Times New Roman" w:hAnsi="Times New Roman" w:cs="Times New Roman"/>
          <w:i/>
          <w:iCs/>
        </w:rPr>
        <w:t>Scientific Data</w:t>
      </w:r>
      <w:r w:rsidR="00424A47">
        <w:rPr>
          <w:rFonts w:ascii="Times New Roman" w:eastAsia="Times New Roman" w:hAnsi="Times New Roman" w:cs="Times New Roman"/>
        </w:rPr>
        <w:t xml:space="preserve">, </w:t>
      </w:r>
      <w:r w:rsidR="00424A47">
        <w:rPr>
          <w:rFonts w:ascii="Times New Roman" w:eastAsia="Times New Roman" w:hAnsi="Times New Roman" w:cs="Times New Roman"/>
          <w:i/>
          <w:iCs/>
        </w:rPr>
        <w:t>3</w:t>
      </w:r>
      <w:r w:rsidR="00F7583C">
        <w:rPr>
          <w:rFonts w:ascii="Times New Roman" w:eastAsia="Times New Roman" w:hAnsi="Times New Roman" w:cs="Times New Roman"/>
        </w:rPr>
        <w:t xml:space="preserve">. Retrieved August 25, 2021 from: </w:t>
      </w:r>
      <w:r w:rsidR="00F7583C" w:rsidRPr="00F7583C">
        <w:rPr>
          <w:rFonts w:ascii="Times New Roman" w:eastAsia="Times New Roman" w:hAnsi="Times New Roman" w:cs="Times New Roman"/>
        </w:rPr>
        <w:t>ncbi.nlm.nih.gov/pmc/articles/PMC4792175/</w:t>
      </w:r>
    </w:p>
    <w:p w14:paraId="6E1D5222" w14:textId="6908D81A" w:rsidR="00B8216C" w:rsidRPr="00424A47" w:rsidRDefault="00B8216C" w:rsidP="00EA75FC">
      <w:pPr>
        <w:spacing w:after="0" w:line="480" w:lineRule="auto"/>
        <w:ind w:left="720" w:hanging="720"/>
      </w:pPr>
      <w:r>
        <w:rPr>
          <w:rFonts w:ascii="Times New Roman" w:eastAsia="Times New Roman" w:hAnsi="Times New Roman" w:cs="Times New Roman"/>
        </w:rPr>
        <w:t>Yarkoni, T. (2009</w:t>
      </w:r>
      <w:r w:rsidR="0074298F">
        <w:rPr>
          <w:rFonts w:ascii="Times New Roman" w:eastAsia="Times New Roman" w:hAnsi="Times New Roman" w:cs="Times New Roman"/>
        </w:rPr>
        <w:t>, November</w:t>
      </w:r>
      <w:r>
        <w:rPr>
          <w:rFonts w:ascii="Times New Roman" w:eastAsia="Times New Roman" w:hAnsi="Times New Roman" w:cs="Times New Roman"/>
        </w:rPr>
        <w:t xml:space="preserve">). </w:t>
      </w:r>
      <w:r w:rsidR="0074298F">
        <w:rPr>
          <w:rFonts w:ascii="Times New Roman" w:eastAsia="Times New Roman" w:hAnsi="Times New Roman" w:cs="Times New Roman"/>
        </w:rPr>
        <w:t>Solving the file drawer problem by making the internet the drawer.</w:t>
      </w:r>
      <w:r w:rsidR="00803BE9">
        <w:rPr>
          <w:rFonts w:ascii="Times New Roman" w:eastAsia="Times New Roman" w:hAnsi="Times New Roman" w:cs="Times New Roman"/>
        </w:rPr>
        <w:t xml:space="preserve"> </w:t>
      </w:r>
      <w:r w:rsidR="00803BE9" w:rsidRPr="00803BE9">
        <w:rPr>
          <w:rFonts w:ascii="Times New Roman" w:eastAsia="Times New Roman" w:hAnsi="Times New Roman" w:cs="Times New Roman"/>
        </w:rPr>
        <w:t>https://www.talyarkoni.org/blog/2009/11/26/solving-the-file-drawer-problem-by-making-the-internet-the-drawer/</w:t>
      </w: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Benjamin Wiseman</w:t>
      </w:r>
    </w:p>
    <w:p w14:paraId="75D75A57" w14:textId="77777777" w:rsidR="00500C4A" w:rsidRDefault="00500C4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0B7AD989" w:rsidR="006A5BF6" w:rsidRDefault="006A5BF6" w:rsidP="003340FA">
      <w:pPr>
        <w:spacing w:after="0"/>
      </w:pPr>
      <w:r>
        <w:t>Manager</w:t>
      </w:r>
      <w:r w:rsidR="00C601BD">
        <w:t>, Measurement, Data, and</w:t>
      </w:r>
      <w:r>
        <w:t xml:space="preserve">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Nydick,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lastRenderedPageBreak/>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roperators: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D93115" w:rsidP="00F635FE">
      <w:pPr>
        <w:widowControl w:val="0"/>
        <w:autoSpaceDE w:val="0"/>
        <w:autoSpaceDN w:val="0"/>
        <w:adjustRightInd w:val="0"/>
        <w:spacing w:line="240" w:lineRule="auto"/>
        <w:ind w:firstLine="720"/>
      </w:pPr>
      <w:hyperlink r:id="rId1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catIrt: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Nydick,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Nydick,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Xiong,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05DAC6F1" w14:textId="3842C233" w:rsidR="00D51070" w:rsidRDefault="00D51070" w:rsidP="00D51070">
      <w:pPr>
        <w:spacing w:after="0" w:line="240" w:lineRule="auto"/>
        <w:jc w:val="center"/>
      </w:pPr>
      <w:r>
        <w:lastRenderedPageBreak/>
        <w:t>Benjamin Wiseman</w:t>
      </w:r>
    </w:p>
    <w:p w14:paraId="350EBF07" w14:textId="2C89EC9D" w:rsidR="00D51070" w:rsidRDefault="00D51070" w:rsidP="00D51070">
      <w:pPr>
        <w:spacing w:after="0" w:line="240" w:lineRule="auto"/>
        <w:jc w:val="center"/>
      </w:pPr>
      <w:r>
        <w:t xml:space="preserve">Email: </w:t>
      </w:r>
      <w:r w:rsidRPr="00D51070">
        <w:t>Benjamin.Wiseman@KornFerry.com</w:t>
      </w:r>
    </w:p>
    <w:p w14:paraId="11C34138" w14:textId="77777777" w:rsidR="00D51070" w:rsidRPr="00282722" w:rsidRDefault="00D51070" w:rsidP="00D51070">
      <w:pPr>
        <w:rPr>
          <w:b/>
        </w:rPr>
      </w:pPr>
      <w:r w:rsidRPr="00282722">
        <w:rPr>
          <w:b/>
        </w:rPr>
        <w:t>Education:</w:t>
      </w:r>
    </w:p>
    <w:p w14:paraId="0AA9B460" w14:textId="77777777" w:rsidR="00D51070" w:rsidRDefault="00D51070" w:rsidP="00D51070">
      <w:pPr>
        <w:spacing w:after="0"/>
      </w:pPr>
      <w:r>
        <w:t>MS, Lincoln University, Applied Statistics, 2015.</w:t>
      </w:r>
    </w:p>
    <w:p w14:paraId="2B796EBD" w14:textId="77777777" w:rsidR="00D51070" w:rsidRDefault="00D51070" w:rsidP="00D51070">
      <w:pPr>
        <w:spacing w:after="0"/>
      </w:pPr>
    </w:p>
    <w:p w14:paraId="6C9A1469" w14:textId="77777777" w:rsidR="00D51070" w:rsidRDefault="00D51070" w:rsidP="00D51070">
      <w:pPr>
        <w:spacing w:after="0"/>
      </w:pPr>
      <w:r>
        <w:t>BS, Lincoln University, Biostatistics, 2013.</w:t>
      </w:r>
    </w:p>
    <w:p w14:paraId="6E0DF27C" w14:textId="77777777" w:rsidR="00D51070" w:rsidRDefault="00D51070" w:rsidP="00D51070">
      <w:pPr>
        <w:spacing w:after="0"/>
      </w:pPr>
    </w:p>
    <w:p w14:paraId="281C6015" w14:textId="77777777" w:rsidR="00D51070" w:rsidRPr="00282722" w:rsidRDefault="00D51070" w:rsidP="00D51070">
      <w:pPr>
        <w:rPr>
          <w:b/>
        </w:rPr>
      </w:pPr>
      <w:r w:rsidRPr="00282722">
        <w:rPr>
          <w:b/>
        </w:rPr>
        <w:t xml:space="preserve">Professional Experience: </w:t>
      </w:r>
    </w:p>
    <w:p w14:paraId="7E35C627" w14:textId="2FCC96BC" w:rsidR="00144A3C" w:rsidRDefault="00144A3C" w:rsidP="00D51070">
      <w:pPr>
        <w:spacing w:after="0"/>
      </w:pPr>
      <w:r>
        <w:t xml:space="preserve">Senior </w:t>
      </w:r>
      <w:r w:rsidR="00C601BD">
        <w:t xml:space="preserve">Manager, </w:t>
      </w:r>
      <w:r>
        <w:t>Data Scien</w:t>
      </w:r>
      <w:r w:rsidR="00C601BD">
        <w:t>ce and AI</w:t>
      </w:r>
      <w:r>
        <w:t>, Korn Ferry, 2021 – Present.</w:t>
      </w:r>
    </w:p>
    <w:p w14:paraId="639EC1CB" w14:textId="02863743" w:rsidR="00D51070" w:rsidRDefault="00D51070" w:rsidP="00D51070">
      <w:pPr>
        <w:spacing w:after="0"/>
      </w:pPr>
      <w:r>
        <w:t xml:space="preserve">Data Scientist Developer, Korn Ferry, 2018 – </w:t>
      </w:r>
      <w:r w:rsidR="00144A3C">
        <w:t>2021</w:t>
      </w:r>
      <w:r>
        <w:t>.</w:t>
      </w:r>
    </w:p>
    <w:p w14:paraId="5C7D837A" w14:textId="77777777" w:rsidR="00D51070" w:rsidRDefault="00D51070" w:rsidP="00D51070">
      <w:pPr>
        <w:spacing w:after="0"/>
      </w:pPr>
      <w:r>
        <w:t>Owner, Wiseman Analytics, 2016 – 2018.</w:t>
      </w:r>
    </w:p>
    <w:p w14:paraId="5629CD64" w14:textId="77777777" w:rsidR="00D51070" w:rsidRDefault="00D51070" w:rsidP="00D51070">
      <w:pPr>
        <w:spacing w:after="0"/>
      </w:pPr>
      <w:r>
        <w:t>Information Services, DHS, 2015 – 2016.</w:t>
      </w:r>
    </w:p>
    <w:p w14:paraId="1CB948A7" w14:textId="77777777" w:rsidR="00D51070" w:rsidRDefault="00D51070" w:rsidP="00D51070">
      <w:pPr>
        <w:spacing w:after="0"/>
      </w:pPr>
      <w:r>
        <w:t>Instructor, Lincoln University, 2013 – 2014.</w:t>
      </w:r>
    </w:p>
    <w:p w14:paraId="0B24E18C" w14:textId="77777777" w:rsidR="00D51070" w:rsidRDefault="00D51070" w:rsidP="00D51070">
      <w:pPr>
        <w:spacing w:after="0"/>
      </w:pPr>
      <w:r>
        <w:t>Research Assistant, Lincoln University, 2011 – 2015.</w:t>
      </w:r>
    </w:p>
    <w:p w14:paraId="20ED7826" w14:textId="77777777" w:rsidR="00D51070" w:rsidRDefault="00D51070" w:rsidP="00D51070">
      <w:pPr>
        <w:spacing w:after="0"/>
      </w:pPr>
      <w:r>
        <w:t>Research Assistant, Seoul National University, 2011.</w:t>
      </w:r>
    </w:p>
    <w:p w14:paraId="64AF0CB3" w14:textId="77777777" w:rsidR="00D51070" w:rsidRDefault="00D51070" w:rsidP="00D51070">
      <w:pPr>
        <w:spacing w:after="0"/>
      </w:pPr>
    </w:p>
    <w:p w14:paraId="2A8716F4" w14:textId="77777777" w:rsidR="00D51070" w:rsidRPr="00282722" w:rsidRDefault="00D51070" w:rsidP="00D51070">
      <w:pPr>
        <w:spacing w:after="0"/>
        <w:rPr>
          <w:b/>
        </w:rPr>
      </w:pPr>
      <w:r w:rsidRPr="00282722">
        <w:rPr>
          <w:b/>
        </w:rPr>
        <w:t>Awards:</w:t>
      </w:r>
    </w:p>
    <w:p w14:paraId="1B886602" w14:textId="77777777" w:rsidR="00D51070" w:rsidRDefault="00D51070" w:rsidP="00D51070">
      <w:pPr>
        <w:spacing w:after="0"/>
      </w:pPr>
    </w:p>
    <w:p w14:paraId="5ABE2C9F" w14:textId="77777777" w:rsidR="00D51070" w:rsidRDefault="00D51070" w:rsidP="00D51070">
      <w:pPr>
        <w:spacing w:after="0"/>
      </w:pPr>
      <w:r>
        <w:t>Freemasons university scholarship</w:t>
      </w:r>
    </w:p>
    <w:p w14:paraId="4CC2BE0E" w14:textId="77777777" w:rsidR="00D51070" w:rsidRDefault="00D51070" w:rsidP="00D51070">
      <w:pPr>
        <w:spacing w:after="0"/>
      </w:pPr>
      <w:r>
        <w:t>Forest and Bird research award</w:t>
      </w:r>
    </w:p>
    <w:p w14:paraId="6602074F" w14:textId="77777777" w:rsidR="00D51070" w:rsidRDefault="00D51070" w:rsidP="00D51070">
      <w:pPr>
        <w:spacing w:after="0"/>
      </w:pPr>
      <w:r>
        <w:t>AGLS research scholarship</w:t>
      </w:r>
    </w:p>
    <w:p w14:paraId="76DF54F0" w14:textId="77777777" w:rsidR="00D51070" w:rsidRDefault="00D51070" w:rsidP="00D51070">
      <w:pPr>
        <w:spacing w:after="0"/>
      </w:pPr>
    </w:p>
    <w:p w14:paraId="70CA62F6" w14:textId="77777777" w:rsidR="00D51070" w:rsidRDefault="00D51070" w:rsidP="00D51070">
      <w:pPr>
        <w:spacing w:after="0"/>
      </w:pPr>
      <w:r>
        <w:rPr>
          <w:b/>
        </w:rPr>
        <w:t>Manuscripts Published and In Press:</w:t>
      </w:r>
    </w:p>
    <w:p w14:paraId="1F43673D" w14:textId="77777777" w:rsidR="00D51070" w:rsidRPr="00DB48DC" w:rsidRDefault="00D51070" w:rsidP="00D51070">
      <w:pPr>
        <w:spacing w:after="0"/>
      </w:pPr>
      <w:r w:rsidRPr="00DB48DC">
        <w:t xml:space="preserve">Wiseman,  BH.,  Fountain,  ED.,  Bowie,  MH.  He,  S.,  Cruickshank,  RH.  2016. Vivid  molecular  divergence  over  volcanic  remnants:  the  phylogeography  of  Megadromus  guerinii  on  Banks  Peninsula,  New  Zealand.  New  Zealand  Journal  of  Zoology  </w:t>
      </w:r>
    </w:p>
    <w:p w14:paraId="77DC49FA" w14:textId="77777777" w:rsidR="00D51070" w:rsidRPr="00DB48DC" w:rsidRDefault="00D51070" w:rsidP="00D51070">
      <w:pPr>
        <w:spacing w:after="0"/>
      </w:pPr>
    </w:p>
    <w:p w14:paraId="590EEC36" w14:textId="77777777" w:rsidR="00D51070" w:rsidRPr="00DB48DC" w:rsidRDefault="00D51070" w:rsidP="00D51070">
      <w:pPr>
        <w:spacing w:after="0"/>
      </w:pPr>
      <w:r w:rsidRPr="00DB48DC">
        <w:t xml:space="preserve">Fountain,  ED.,  Pugh,  AR.,  Wiseman,  BH.,  Smith,  VR.,  Cruickshank,  RH.,  and  Paterson,  AM.  2015.  On  the  captive  rearing  of  Hadramphus  tuberculatus  (Pascoe  1877)  (Coleoptera:  Curculionidae:  Molytinae):is  ex-situ  conservation  the  lesser  of  two  weevils?  New  Zealand  Entomologist.  </w:t>
      </w:r>
    </w:p>
    <w:p w14:paraId="2C88BF24" w14:textId="77777777" w:rsidR="00D51070" w:rsidRPr="00DB48DC" w:rsidRDefault="00D51070" w:rsidP="00D51070">
      <w:pPr>
        <w:spacing w:after="0"/>
      </w:pPr>
    </w:p>
    <w:p w14:paraId="151994A8" w14:textId="77777777" w:rsidR="00D51070" w:rsidRPr="00DB48DC" w:rsidRDefault="00D51070" w:rsidP="00D51070">
      <w:pPr>
        <w:spacing w:after="0"/>
      </w:pPr>
      <w:r w:rsidRPr="00DB48DC">
        <w:t xml:space="preserve">Gillespie,  M.,  Cruickshank,  RH.,  Wiseman,  BH.,  Wratten,  S.  2013.  Incongruence  between  morphological  and  molecular  markers  in  the  butterfly  genus  Zizina  (Lepidoptera:  Lycaenidae)  in  New  Zealand.Systematic  Entomology  38:151-163. </w:t>
      </w:r>
    </w:p>
    <w:p w14:paraId="1168BCF0" w14:textId="77777777" w:rsidR="00D51070" w:rsidRPr="00DB48DC" w:rsidRDefault="00D51070" w:rsidP="00D51070">
      <w:pPr>
        <w:spacing w:after="0"/>
      </w:pPr>
    </w:p>
    <w:p w14:paraId="7A24F6BC" w14:textId="77777777" w:rsidR="00D51070" w:rsidRPr="00DB48DC" w:rsidRDefault="00D51070" w:rsidP="00D51070">
      <w:pPr>
        <w:spacing w:after="0"/>
      </w:pPr>
      <w:r w:rsidRPr="00DB48DC">
        <w:t>Fountain,  ED.,  Wiseman,  BH.,  Cruickshank,  RH.,  and  Paterson,  AM.  2013.  The  ecology  and  conservation  of  Hadramphus  tuberculatus  (Pascoe  1877)  (Coleoptera:  Curculionidae:  Molytinae).  Journal  of  Insect  Conservation  17:737-745.</w:t>
      </w:r>
    </w:p>
    <w:p w14:paraId="771A894C" w14:textId="77777777" w:rsidR="00D51070" w:rsidRDefault="00D51070" w:rsidP="00D51070">
      <w:pPr>
        <w:spacing w:after="0"/>
        <w:rPr>
          <w:b/>
        </w:rPr>
      </w:pPr>
    </w:p>
    <w:p w14:paraId="323D1F80" w14:textId="77777777" w:rsidR="005A7FD6" w:rsidRDefault="005A7FD6" w:rsidP="00D51070">
      <w:pPr>
        <w:spacing w:after="0"/>
        <w:rPr>
          <w:b/>
        </w:rPr>
      </w:pPr>
    </w:p>
    <w:p w14:paraId="50122451" w14:textId="7B5CCD4E" w:rsidR="00D51070" w:rsidRPr="00282722" w:rsidRDefault="00D51070" w:rsidP="00D51070">
      <w:pPr>
        <w:spacing w:after="0"/>
        <w:rPr>
          <w:b/>
        </w:rPr>
      </w:pPr>
      <w:r w:rsidRPr="00282722">
        <w:rPr>
          <w:b/>
        </w:rPr>
        <w:t>Software:</w:t>
      </w:r>
    </w:p>
    <w:p w14:paraId="63080D11" w14:textId="77777777" w:rsidR="00D51070" w:rsidRDefault="00D51070" w:rsidP="00D51070">
      <w:pPr>
        <w:spacing w:after="0"/>
      </w:pPr>
    </w:p>
    <w:p w14:paraId="46EA369E" w14:textId="77777777" w:rsidR="00D51070" w:rsidRDefault="00D51070" w:rsidP="00D51070">
      <w:pPr>
        <w:spacing w:after="0"/>
      </w:pPr>
      <w:r>
        <w:t xml:space="preserve">Wiseman, B. W., Nydick, S.W., Jones, J (2018) roperators:  </w:t>
      </w:r>
      <w:r w:rsidRPr="00707C4D">
        <w:t>Additional Operators to Help you Write Cleaner R Code</w:t>
      </w:r>
      <w:r>
        <w:t>. R package version 1.0-1).</w:t>
      </w:r>
    </w:p>
    <w:p w14:paraId="223E2564" w14:textId="77777777" w:rsidR="00D51070" w:rsidRDefault="00D51070" w:rsidP="00D51070">
      <w:pPr>
        <w:spacing w:after="0"/>
      </w:pPr>
    </w:p>
    <w:p w14:paraId="452D2693" w14:textId="77777777" w:rsidR="00D51070" w:rsidRDefault="00D51070" w:rsidP="00D51070">
      <w:pPr>
        <w:spacing w:after="0"/>
      </w:pPr>
      <w:r>
        <w:t>Wiseman, B. W. (2015) Neurofriendly: Artificial Neural Networks Made Simple</w:t>
      </w:r>
    </w:p>
    <w:p w14:paraId="702DA68C" w14:textId="77777777" w:rsidR="00D51070" w:rsidRDefault="00D51070" w:rsidP="00D51070">
      <w:pPr>
        <w:spacing w:after="0"/>
      </w:pPr>
    </w:p>
    <w:p w14:paraId="225B3E33" w14:textId="77777777" w:rsidR="00D51070" w:rsidRDefault="00D51070" w:rsidP="00D51070">
      <w:pPr>
        <w:spacing w:after="0"/>
      </w:pPr>
      <w:r>
        <w:t>Wiseman, B. W. (2015) Geofriendly: Easy Spatial Application of Artificial Neural Networks</w:t>
      </w:r>
    </w:p>
    <w:p w14:paraId="216DEF63" w14:textId="77777777" w:rsidR="00D51070" w:rsidRDefault="00D51070" w:rsidP="00D51070">
      <w:pPr>
        <w:spacing w:after="0"/>
      </w:pPr>
    </w:p>
    <w:p w14:paraId="11858009" w14:textId="77777777" w:rsidR="00D51070" w:rsidRDefault="00D51070" w:rsidP="00D51070">
      <w:pPr>
        <w:spacing w:after="0"/>
      </w:pPr>
    </w:p>
    <w:p w14:paraId="498D8F4B" w14:textId="5832D842" w:rsidR="00D51070" w:rsidRDefault="00D51070" w:rsidP="00D51070">
      <w:pPr>
        <w:spacing w:after="0"/>
        <w:rPr>
          <w:b/>
        </w:rPr>
      </w:pPr>
      <w:r>
        <w:rPr>
          <w:b/>
        </w:rPr>
        <w:t>Presentations and Workshops:</w:t>
      </w:r>
    </w:p>
    <w:p w14:paraId="319F4EEB" w14:textId="581F0436" w:rsidR="00C6262F" w:rsidRDefault="00C6262F" w:rsidP="00D51070">
      <w:pPr>
        <w:spacing w:after="0"/>
        <w:rPr>
          <w:b/>
        </w:rPr>
      </w:pPr>
    </w:p>
    <w:p w14:paraId="206C2411" w14:textId="77777777" w:rsidR="00144A3C" w:rsidRDefault="00144A3C" w:rsidP="00144A3C">
      <w:pPr>
        <w:spacing w:after="0"/>
      </w:pPr>
      <w:r>
        <w:t>Jones, J. A., Nydick, S. W., &amp; Wiseman, B. (2021, April). Big Data Systems with R</w:t>
      </w:r>
      <w:r w:rsidRPr="00C6262F">
        <w:t>.</w:t>
      </w:r>
      <w:r>
        <w:t xml:space="preserve"> Master Tutorial at the </w:t>
      </w:r>
    </w:p>
    <w:p w14:paraId="6FB056B9" w14:textId="77777777" w:rsidR="00144A3C" w:rsidRDefault="00144A3C" w:rsidP="00144A3C">
      <w:pPr>
        <w:spacing w:after="0"/>
        <w:ind w:left="720"/>
      </w:pPr>
      <w:r>
        <w:t>annual meeting of the Society of the Industrial and Organizational Psychology, New Orleans, LA (Virtual Meeting).</w:t>
      </w:r>
    </w:p>
    <w:p w14:paraId="5AFBDA09" w14:textId="77777777" w:rsidR="00144A3C" w:rsidRDefault="00144A3C" w:rsidP="00144A3C">
      <w:pPr>
        <w:spacing w:after="0"/>
        <w:ind w:left="720"/>
      </w:pPr>
    </w:p>
    <w:p w14:paraId="0AE87B97" w14:textId="77777777" w:rsidR="00144A3C" w:rsidRDefault="00144A3C" w:rsidP="00144A3C">
      <w:pPr>
        <w:spacing w:after="0"/>
      </w:pPr>
      <w:r>
        <w:t>Jones, J. A., Nydick, S. W., &amp; Wiseman, B. (2021, April). Text Analytics and NLP with R</w:t>
      </w:r>
      <w:r w:rsidRPr="00C6262F">
        <w:t xml:space="preserve">. </w:t>
      </w:r>
    </w:p>
    <w:p w14:paraId="38F16994" w14:textId="4DA087DC" w:rsidR="00144A3C" w:rsidRPr="00144A3C" w:rsidRDefault="00144A3C" w:rsidP="00144A3C">
      <w:pPr>
        <w:spacing w:after="0"/>
        <w:ind w:left="720"/>
      </w:pPr>
      <w:r>
        <w:t>Master Tutorial at the annual meeting of the Society of Industrial and Organizational Psychology, New Orleans, LA (Virtual Meeting).</w:t>
      </w:r>
    </w:p>
    <w:p w14:paraId="3253E904" w14:textId="77777777" w:rsidR="00144A3C" w:rsidRDefault="00144A3C" w:rsidP="00D51070">
      <w:pPr>
        <w:spacing w:after="0"/>
        <w:rPr>
          <w:b/>
        </w:rPr>
      </w:pPr>
    </w:p>
    <w:p w14:paraId="2874849C"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191029F1" w14:textId="5ECDAB36" w:rsidR="00C6262F" w:rsidRDefault="00C6262F" w:rsidP="00C6262F">
      <w:pPr>
        <w:spacing w:after="0"/>
        <w:ind w:left="720"/>
      </w:pPr>
      <w:r>
        <w:t>annual meeting of the Society of the Industrial and Organizational Psychology, National Harbor, MD.</w:t>
      </w:r>
    </w:p>
    <w:p w14:paraId="132E26DD" w14:textId="77777777" w:rsidR="00C6262F" w:rsidRDefault="00C6262F" w:rsidP="00C6262F">
      <w:pPr>
        <w:spacing w:after="0"/>
        <w:ind w:left="720"/>
      </w:pPr>
    </w:p>
    <w:p w14:paraId="1C25D127"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1D58D65" w14:textId="77777777" w:rsidR="00C6262F" w:rsidRPr="00C6262F" w:rsidRDefault="00C6262F" w:rsidP="00C6262F">
      <w:pPr>
        <w:spacing w:after="0"/>
        <w:ind w:left="720"/>
      </w:pPr>
      <w:r>
        <w:t>Master Tutorial at the annual meeting of the Society of Industrial and Organizational Psychology, National Harbor, MD.</w:t>
      </w:r>
    </w:p>
    <w:p w14:paraId="56BF08A9" w14:textId="77777777" w:rsidR="00D51070" w:rsidRDefault="00D51070" w:rsidP="00D51070">
      <w:pPr>
        <w:spacing w:after="0"/>
      </w:pPr>
    </w:p>
    <w:p w14:paraId="79BC221E" w14:textId="77777777" w:rsidR="00D51070" w:rsidRDefault="00D51070" w:rsidP="00D51070">
      <w:pPr>
        <w:spacing w:after="0"/>
      </w:pPr>
      <w:r>
        <w:t xml:space="preserve">Wiseman, B. H. 2017 Data Science with Python. ESRI Developer Summit, Palm Springs, CA. </w:t>
      </w:r>
    </w:p>
    <w:p w14:paraId="4175DA3A" w14:textId="77777777" w:rsidR="00D51070" w:rsidRDefault="00D51070" w:rsidP="00D51070">
      <w:pPr>
        <w:spacing w:after="0"/>
      </w:pPr>
    </w:p>
    <w:p w14:paraId="6141AA53" w14:textId="77777777" w:rsidR="00D51070" w:rsidRDefault="00D51070" w:rsidP="00D51070">
      <w:pPr>
        <w:spacing w:after="0"/>
      </w:pPr>
      <w:r>
        <w:t>Wiseman,</w:t>
      </w:r>
      <w:r w:rsidRPr="00623095">
        <w:t xml:space="preserve"> B.  H.  2013  Messy  data,  messy  models  and  applied  statistics.  Presented  for  Bio-Protection  seminar,  Lincoln  University,  New  Zealand.  </w:t>
      </w:r>
    </w:p>
    <w:p w14:paraId="2F302864" w14:textId="77777777" w:rsidR="00D51070" w:rsidRDefault="00D51070" w:rsidP="00D51070">
      <w:pPr>
        <w:spacing w:after="0"/>
      </w:pPr>
    </w:p>
    <w:p w14:paraId="658A4FEE" w14:textId="77777777" w:rsidR="00D51070" w:rsidRDefault="00D51070" w:rsidP="00D51070">
      <w:pPr>
        <w:spacing w:after="0"/>
      </w:pPr>
      <w:r w:rsidRPr="00623095">
        <w:t xml:space="preserve">Marris,  J.  and  Wiseman,  B.  H.  2012.  Islands  in  the  snow:  Ecology,  systematics  and  biogeography  of  the  New  Zealand  beetle  genus  Protodendrophagus  (Coleoptera:Silvanidae:Brotini).  Presented  at  the  New  Zealand  Ecological  Society  conference.  </w:t>
      </w:r>
    </w:p>
    <w:p w14:paraId="062941DE" w14:textId="77777777" w:rsidR="00D51070" w:rsidRDefault="00D51070" w:rsidP="00D51070">
      <w:pPr>
        <w:spacing w:after="0"/>
      </w:pPr>
    </w:p>
    <w:p w14:paraId="77D0A468" w14:textId="6ABD851B" w:rsidR="00D51070" w:rsidRDefault="00D51070" w:rsidP="00D51070">
      <w:pPr>
        <w:spacing w:after="0"/>
      </w:pPr>
      <w:r w:rsidRPr="00623095">
        <w:lastRenderedPageBreak/>
        <w:t>Cripps,  M.,  McNeil,  M.,  Patrick,  H.,  Wiseman,  B.,  Nobilly,  F.,  Edwards,  G.  2012.  Invertebrate  abundance  and  diversity  in  intensively  managed  dairy  pastures.</w:t>
      </w:r>
      <w:r w:rsidR="001A6C67">
        <w:t xml:space="preserve"> </w:t>
      </w:r>
      <w:r w:rsidRPr="00623095">
        <w:t>New  Zealand  Plant  Protection  Society  Conference.</w:t>
      </w:r>
    </w:p>
    <w:p w14:paraId="1A4023EB" w14:textId="77777777" w:rsidR="00D51070" w:rsidRDefault="00D51070" w:rsidP="00D51070">
      <w:pPr>
        <w:spacing w:after="0"/>
      </w:pPr>
    </w:p>
    <w:p w14:paraId="29AEA4D8" w14:textId="77777777" w:rsidR="00D51070" w:rsidRDefault="00D51070" w:rsidP="00D51070">
      <w:pPr>
        <w:spacing w:after="0"/>
      </w:pPr>
      <w:r w:rsidRPr="00623095">
        <w:t>Wiseman,  B.  H.,  Cruickshank,  R.  H.,  Bowie,  M.  H.,  Fountain,  E.  D.  2011.  Unexpected  genetic  variation  in  an  endemic  ground  beetle:  The  molecular  mystery  of  Megadromus  guerinii  (Coleoptera:  Carabidae).  3rdAnnual  Combined  Australian  and  New  Zealand  Entomological  Societies  Conference</w:t>
      </w:r>
    </w:p>
    <w:p w14:paraId="2BF6CE55" w14:textId="77777777" w:rsidR="00D51070" w:rsidRDefault="00D51070" w:rsidP="00D51070">
      <w:pPr>
        <w:spacing w:after="0"/>
      </w:pPr>
    </w:p>
    <w:p w14:paraId="365660E1" w14:textId="77777777" w:rsidR="00D51070" w:rsidRDefault="00D51070" w:rsidP="00D51070">
      <w:pPr>
        <w:spacing w:after="0"/>
      </w:pPr>
      <w:r w:rsidRPr="00623095">
        <w:t xml:space="preserve">Wiseman,  B.  H.  (2011).  The  curious  case  of  Megadromus  guerinii:  phylogeographic  oddities  on  Bank’s  Peninsula.  Presented  to  the  Canterbury  branch  of  the  New  Zealand  Entomological  Society.   </w:t>
      </w:r>
    </w:p>
    <w:p w14:paraId="2ACF74F3" w14:textId="77777777" w:rsidR="00D51070" w:rsidRDefault="00D51070" w:rsidP="00D51070">
      <w:pPr>
        <w:spacing w:after="0"/>
      </w:pPr>
    </w:p>
    <w:p w14:paraId="73C6669D" w14:textId="77777777" w:rsidR="00D51070" w:rsidRDefault="00D51070" w:rsidP="00D51070">
      <w:pPr>
        <w:spacing w:after="0"/>
        <w:rPr>
          <w:b/>
        </w:rPr>
      </w:pPr>
      <w:r w:rsidRPr="00985D48">
        <w:rPr>
          <w:b/>
        </w:rPr>
        <w:t>Courses Taught:</w:t>
      </w:r>
    </w:p>
    <w:p w14:paraId="1D5B9B29" w14:textId="77777777" w:rsidR="00D51070" w:rsidRDefault="00D51070" w:rsidP="00D51070">
      <w:pPr>
        <w:spacing w:after="0"/>
        <w:rPr>
          <w:b/>
        </w:rPr>
      </w:pPr>
    </w:p>
    <w:p w14:paraId="5E5C2CC3" w14:textId="77777777" w:rsidR="00D51070" w:rsidRDefault="00D51070" w:rsidP="00D51070">
      <w:pPr>
        <w:spacing w:after="0"/>
      </w:pPr>
      <w:r>
        <w:t>Research and Analytical Skills</w:t>
      </w:r>
    </w:p>
    <w:p w14:paraId="112E2FE0" w14:textId="77777777" w:rsidR="00D51070" w:rsidRDefault="00D51070" w:rsidP="00D51070">
      <w:pPr>
        <w:spacing w:after="0"/>
      </w:pPr>
      <w:r>
        <w:t>Geospatial Information Systems with Arc GIS</w:t>
      </w:r>
    </w:p>
    <w:p w14:paraId="33EF6198" w14:textId="77777777" w:rsidR="00D51070" w:rsidRDefault="00D51070" w:rsidP="00D51070">
      <w:pPr>
        <w:spacing w:after="0"/>
      </w:pPr>
      <w:r>
        <w:t>Business Statistics</w:t>
      </w:r>
    </w:p>
    <w:p w14:paraId="017FC70F" w14:textId="77777777" w:rsidR="00D51070" w:rsidRPr="00985D48" w:rsidRDefault="00D51070" w:rsidP="00D51070">
      <w:pPr>
        <w:spacing w:after="0"/>
      </w:pPr>
      <w:r>
        <w:t>Intermediate Statistics for Commerce</w:t>
      </w:r>
    </w:p>
    <w:p w14:paraId="739713AD" w14:textId="77777777" w:rsidR="00D51070" w:rsidRPr="00985D48" w:rsidRDefault="00D51070" w:rsidP="00686156">
      <w:pPr>
        <w:spacing w:after="0"/>
      </w:pPr>
    </w:p>
    <w:sectPr w:rsidR="00D51070" w:rsidRPr="00985D48">
      <w:headerReference w:type="even" r:id="rId14"/>
      <w:headerReference w:type="default" r:id="rId15"/>
      <w:footerReference w:type="even" r:id="rId16"/>
      <w:footerReference w:type="default" r:id="rId17"/>
      <w:headerReference w:type="first" r:id="rId18"/>
      <w:footerReference w:type="first" r:id="rId19"/>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443D" w14:textId="77777777" w:rsidR="00CB0048" w:rsidRDefault="00CB0048">
      <w:pPr>
        <w:spacing w:after="0" w:line="240" w:lineRule="auto"/>
      </w:pPr>
      <w:r>
        <w:separator/>
      </w:r>
    </w:p>
  </w:endnote>
  <w:endnote w:type="continuationSeparator" w:id="0">
    <w:p w14:paraId="65F22BC7" w14:textId="77777777" w:rsidR="00CB0048" w:rsidRDefault="00CB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7C98" w14:textId="77777777" w:rsidR="00CB0048" w:rsidRDefault="00CB0048">
      <w:pPr>
        <w:spacing w:after="0" w:line="240" w:lineRule="auto"/>
      </w:pPr>
      <w:r>
        <w:separator/>
      </w:r>
    </w:p>
  </w:footnote>
  <w:footnote w:type="continuationSeparator" w:id="0">
    <w:p w14:paraId="77830E67" w14:textId="77777777" w:rsidR="00CB0048" w:rsidRDefault="00CB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11DA5"/>
    <w:rsid w:val="000140C6"/>
    <w:rsid w:val="00017A5D"/>
    <w:rsid w:val="000500DF"/>
    <w:rsid w:val="000553AB"/>
    <w:rsid w:val="00061587"/>
    <w:rsid w:val="000622D4"/>
    <w:rsid w:val="00063195"/>
    <w:rsid w:val="00063297"/>
    <w:rsid w:val="00064474"/>
    <w:rsid w:val="000670F4"/>
    <w:rsid w:val="00073145"/>
    <w:rsid w:val="00073698"/>
    <w:rsid w:val="00075D70"/>
    <w:rsid w:val="00080B25"/>
    <w:rsid w:val="000879F8"/>
    <w:rsid w:val="00087D44"/>
    <w:rsid w:val="000A4248"/>
    <w:rsid w:val="000A54C3"/>
    <w:rsid w:val="000A6293"/>
    <w:rsid w:val="000B185F"/>
    <w:rsid w:val="000C0DE7"/>
    <w:rsid w:val="000C1615"/>
    <w:rsid w:val="000C18A5"/>
    <w:rsid w:val="000C4D0B"/>
    <w:rsid w:val="000C5DC0"/>
    <w:rsid w:val="000C6B66"/>
    <w:rsid w:val="000C75DD"/>
    <w:rsid w:val="000D370E"/>
    <w:rsid w:val="000E3215"/>
    <w:rsid w:val="000E3A4F"/>
    <w:rsid w:val="000E4D2E"/>
    <w:rsid w:val="000E4DCC"/>
    <w:rsid w:val="000E526D"/>
    <w:rsid w:val="000E566D"/>
    <w:rsid w:val="000E62E8"/>
    <w:rsid w:val="000E720B"/>
    <w:rsid w:val="000F1633"/>
    <w:rsid w:val="001003D3"/>
    <w:rsid w:val="001115A1"/>
    <w:rsid w:val="00111F38"/>
    <w:rsid w:val="00113030"/>
    <w:rsid w:val="00115446"/>
    <w:rsid w:val="001164B9"/>
    <w:rsid w:val="00120DA3"/>
    <w:rsid w:val="00120DAC"/>
    <w:rsid w:val="001217E4"/>
    <w:rsid w:val="00121AD9"/>
    <w:rsid w:val="0012513F"/>
    <w:rsid w:val="00127C64"/>
    <w:rsid w:val="00130BCA"/>
    <w:rsid w:val="00141737"/>
    <w:rsid w:val="00144A3C"/>
    <w:rsid w:val="00145097"/>
    <w:rsid w:val="00153D4C"/>
    <w:rsid w:val="0015452B"/>
    <w:rsid w:val="00162351"/>
    <w:rsid w:val="00163BB8"/>
    <w:rsid w:val="001676E3"/>
    <w:rsid w:val="00172B99"/>
    <w:rsid w:val="00173181"/>
    <w:rsid w:val="00177E12"/>
    <w:rsid w:val="00180434"/>
    <w:rsid w:val="00182050"/>
    <w:rsid w:val="00187798"/>
    <w:rsid w:val="0019086B"/>
    <w:rsid w:val="001926B7"/>
    <w:rsid w:val="00192880"/>
    <w:rsid w:val="00194452"/>
    <w:rsid w:val="00195ABB"/>
    <w:rsid w:val="001A1661"/>
    <w:rsid w:val="001A21C0"/>
    <w:rsid w:val="001A6C67"/>
    <w:rsid w:val="001B7057"/>
    <w:rsid w:val="001C12E5"/>
    <w:rsid w:val="001D0217"/>
    <w:rsid w:val="001D4A1F"/>
    <w:rsid w:val="001E398B"/>
    <w:rsid w:val="001F17B9"/>
    <w:rsid w:val="001F2D81"/>
    <w:rsid w:val="001F6F60"/>
    <w:rsid w:val="00207B73"/>
    <w:rsid w:val="00213602"/>
    <w:rsid w:val="00215D8B"/>
    <w:rsid w:val="00223B85"/>
    <w:rsid w:val="00223D6C"/>
    <w:rsid w:val="0023115E"/>
    <w:rsid w:val="00237505"/>
    <w:rsid w:val="00237DD0"/>
    <w:rsid w:val="00242255"/>
    <w:rsid w:val="00242407"/>
    <w:rsid w:val="00242BE0"/>
    <w:rsid w:val="00253498"/>
    <w:rsid w:val="00262286"/>
    <w:rsid w:val="00262B86"/>
    <w:rsid w:val="0026590B"/>
    <w:rsid w:val="00266C8B"/>
    <w:rsid w:val="00273C85"/>
    <w:rsid w:val="00276B6E"/>
    <w:rsid w:val="00276CD9"/>
    <w:rsid w:val="002821CD"/>
    <w:rsid w:val="00282722"/>
    <w:rsid w:val="002845F2"/>
    <w:rsid w:val="002857ED"/>
    <w:rsid w:val="00292730"/>
    <w:rsid w:val="002A10D8"/>
    <w:rsid w:val="002A1FAD"/>
    <w:rsid w:val="002A33D2"/>
    <w:rsid w:val="002A3B5F"/>
    <w:rsid w:val="002B01AD"/>
    <w:rsid w:val="002B074B"/>
    <w:rsid w:val="002C61F6"/>
    <w:rsid w:val="002D4790"/>
    <w:rsid w:val="002D4CD3"/>
    <w:rsid w:val="002E2EF8"/>
    <w:rsid w:val="002E4E23"/>
    <w:rsid w:val="002E4FB9"/>
    <w:rsid w:val="002F14EA"/>
    <w:rsid w:val="002F4C5B"/>
    <w:rsid w:val="00300D28"/>
    <w:rsid w:val="00311A40"/>
    <w:rsid w:val="00311E55"/>
    <w:rsid w:val="0032096B"/>
    <w:rsid w:val="00325B4C"/>
    <w:rsid w:val="00325F93"/>
    <w:rsid w:val="0033019C"/>
    <w:rsid w:val="00333EDA"/>
    <w:rsid w:val="00333FF7"/>
    <w:rsid w:val="003340FA"/>
    <w:rsid w:val="003344F5"/>
    <w:rsid w:val="00334A64"/>
    <w:rsid w:val="00345071"/>
    <w:rsid w:val="00345685"/>
    <w:rsid w:val="00346230"/>
    <w:rsid w:val="0034627C"/>
    <w:rsid w:val="00350140"/>
    <w:rsid w:val="0035125A"/>
    <w:rsid w:val="00352155"/>
    <w:rsid w:val="003563B7"/>
    <w:rsid w:val="00357B87"/>
    <w:rsid w:val="003608C7"/>
    <w:rsid w:val="003641F4"/>
    <w:rsid w:val="003673CE"/>
    <w:rsid w:val="003706E0"/>
    <w:rsid w:val="0037081B"/>
    <w:rsid w:val="0037500A"/>
    <w:rsid w:val="003756E2"/>
    <w:rsid w:val="003838A0"/>
    <w:rsid w:val="00384108"/>
    <w:rsid w:val="003920F5"/>
    <w:rsid w:val="00394F3B"/>
    <w:rsid w:val="003A182C"/>
    <w:rsid w:val="003A4852"/>
    <w:rsid w:val="003A723E"/>
    <w:rsid w:val="003B1358"/>
    <w:rsid w:val="003B6A93"/>
    <w:rsid w:val="003C3D72"/>
    <w:rsid w:val="003D0A68"/>
    <w:rsid w:val="003D4E02"/>
    <w:rsid w:val="003E2D93"/>
    <w:rsid w:val="003E3B8F"/>
    <w:rsid w:val="003F77F6"/>
    <w:rsid w:val="003F7869"/>
    <w:rsid w:val="00415873"/>
    <w:rsid w:val="00415FE7"/>
    <w:rsid w:val="00424A47"/>
    <w:rsid w:val="004265FC"/>
    <w:rsid w:val="00430701"/>
    <w:rsid w:val="00432176"/>
    <w:rsid w:val="004358B0"/>
    <w:rsid w:val="00436CA6"/>
    <w:rsid w:val="00437F9F"/>
    <w:rsid w:val="00444D6C"/>
    <w:rsid w:val="00445CFB"/>
    <w:rsid w:val="00446ED5"/>
    <w:rsid w:val="00450E3C"/>
    <w:rsid w:val="004550DA"/>
    <w:rsid w:val="00456414"/>
    <w:rsid w:val="00465973"/>
    <w:rsid w:val="0046608C"/>
    <w:rsid w:val="004730E5"/>
    <w:rsid w:val="00480319"/>
    <w:rsid w:val="004820B7"/>
    <w:rsid w:val="00494580"/>
    <w:rsid w:val="004A05F4"/>
    <w:rsid w:val="004A1E90"/>
    <w:rsid w:val="004B3E89"/>
    <w:rsid w:val="004B5BDB"/>
    <w:rsid w:val="004C21F7"/>
    <w:rsid w:val="004D2647"/>
    <w:rsid w:val="004E7D78"/>
    <w:rsid w:val="004F2EFC"/>
    <w:rsid w:val="00500C4A"/>
    <w:rsid w:val="00504CD3"/>
    <w:rsid w:val="00507445"/>
    <w:rsid w:val="00510C01"/>
    <w:rsid w:val="00513119"/>
    <w:rsid w:val="00527125"/>
    <w:rsid w:val="0053048A"/>
    <w:rsid w:val="00533131"/>
    <w:rsid w:val="00535C3E"/>
    <w:rsid w:val="00547E99"/>
    <w:rsid w:val="00553AD7"/>
    <w:rsid w:val="0056106A"/>
    <w:rsid w:val="00562C61"/>
    <w:rsid w:val="00563756"/>
    <w:rsid w:val="00572323"/>
    <w:rsid w:val="005844F6"/>
    <w:rsid w:val="0058471F"/>
    <w:rsid w:val="00584842"/>
    <w:rsid w:val="00584ECD"/>
    <w:rsid w:val="00586F53"/>
    <w:rsid w:val="00590E7D"/>
    <w:rsid w:val="00592EA7"/>
    <w:rsid w:val="005943FA"/>
    <w:rsid w:val="005A5B53"/>
    <w:rsid w:val="005A5D88"/>
    <w:rsid w:val="005A7FD6"/>
    <w:rsid w:val="005C1F75"/>
    <w:rsid w:val="005C24F3"/>
    <w:rsid w:val="005C3597"/>
    <w:rsid w:val="005C6F56"/>
    <w:rsid w:val="005C7152"/>
    <w:rsid w:val="005D2779"/>
    <w:rsid w:val="005D2F0A"/>
    <w:rsid w:val="005D5D94"/>
    <w:rsid w:val="005E5615"/>
    <w:rsid w:val="005F31C9"/>
    <w:rsid w:val="005F6B35"/>
    <w:rsid w:val="005F6C17"/>
    <w:rsid w:val="00602CC0"/>
    <w:rsid w:val="006102AE"/>
    <w:rsid w:val="00610CE2"/>
    <w:rsid w:val="0062068F"/>
    <w:rsid w:val="00622828"/>
    <w:rsid w:val="00622DC7"/>
    <w:rsid w:val="0062559C"/>
    <w:rsid w:val="00626CF7"/>
    <w:rsid w:val="00631FEA"/>
    <w:rsid w:val="00633CF8"/>
    <w:rsid w:val="00636A08"/>
    <w:rsid w:val="00637624"/>
    <w:rsid w:val="00641706"/>
    <w:rsid w:val="006422F8"/>
    <w:rsid w:val="00653E05"/>
    <w:rsid w:val="0065597F"/>
    <w:rsid w:val="00656149"/>
    <w:rsid w:val="006641D7"/>
    <w:rsid w:val="0066537E"/>
    <w:rsid w:val="00667BFF"/>
    <w:rsid w:val="006756AC"/>
    <w:rsid w:val="00675CC4"/>
    <w:rsid w:val="006768B8"/>
    <w:rsid w:val="00676D3E"/>
    <w:rsid w:val="00682735"/>
    <w:rsid w:val="0068372B"/>
    <w:rsid w:val="00683793"/>
    <w:rsid w:val="00686156"/>
    <w:rsid w:val="00691F1B"/>
    <w:rsid w:val="00695976"/>
    <w:rsid w:val="00696919"/>
    <w:rsid w:val="00697166"/>
    <w:rsid w:val="006979F1"/>
    <w:rsid w:val="006A5BF6"/>
    <w:rsid w:val="006B6B98"/>
    <w:rsid w:val="006B71F6"/>
    <w:rsid w:val="006B7680"/>
    <w:rsid w:val="006B7853"/>
    <w:rsid w:val="006C016F"/>
    <w:rsid w:val="006C26A5"/>
    <w:rsid w:val="006C465B"/>
    <w:rsid w:val="006D579E"/>
    <w:rsid w:val="006D76E7"/>
    <w:rsid w:val="006E7128"/>
    <w:rsid w:val="006F176D"/>
    <w:rsid w:val="006F2405"/>
    <w:rsid w:val="006F26A6"/>
    <w:rsid w:val="006F7632"/>
    <w:rsid w:val="0070439D"/>
    <w:rsid w:val="00707F22"/>
    <w:rsid w:val="00711744"/>
    <w:rsid w:val="00715DAE"/>
    <w:rsid w:val="00715EB0"/>
    <w:rsid w:val="007260A6"/>
    <w:rsid w:val="007318FB"/>
    <w:rsid w:val="00736436"/>
    <w:rsid w:val="0074298F"/>
    <w:rsid w:val="0074524A"/>
    <w:rsid w:val="00753173"/>
    <w:rsid w:val="007614AA"/>
    <w:rsid w:val="00765622"/>
    <w:rsid w:val="00772A10"/>
    <w:rsid w:val="007736CB"/>
    <w:rsid w:val="007745D9"/>
    <w:rsid w:val="00776666"/>
    <w:rsid w:val="00782CD7"/>
    <w:rsid w:val="00782DD2"/>
    <w:rsid w:val="00787049"/>
    <w:rsid w:val="00790823"/>
    <w:rsid w:val="007965BC"/>
    <w:rsid w:val="00796FEC"/>
    <w:rsid w:val="00797C16"/>
    <w:rsid w:val="00797F42"/>
    <w:rsid w:val="007A2841"/>
    <w:rsid w:val="007A4399"/>
    <w:rsid w:val="007A71E7"/>
    <w:rsid w:val="007B0EDE"/>
    <w:rsid w:val="007B1C50"/>
    <w:rsid w:val="007B400B"/>
    <w:rsid w:val="007C2F2C"/>
    <w:rsid w:val="007C318E"/>
    <w:rsid w:val="007C340C"/>
    <w:rsid w:val="007C6EDF"/>
    <w:rsid w:val="007C7FFB"/>
    <w:rsid w:val="007D3CF4"/>
    <w:rsid w:val="007D6DE7"/>
    <w:rsid w:val="007F1AEE"/>
    <w:rsid w:val="007F61DB"/>
    <w:rsid w:val="007F77CF"/>
    <w:rsid w:val="00803BE9"/>
    <w:rsid w:val="00805315"/>
    <w:rsid w:val="00824363"/>
    <w:rsid w:val="00826D10"/>
    <w:rsid w:val="00830FA8"/>
    <w:rsid w:val="0083110D"/>
    <w:rsid w:val="008319AF"/>
    <w:rsid w:val="00834991"/>
    <w:rsid w:val="00837898"/>
    <w:rsid w:val="00843582"/>
    <w:rsid w:val="00852A8D"/>
    <w:rsid w:val="008536E4"/>
    <w:rsid w:val="00855FC2"/>
    <w:rsid w:val="008616FC"/>
    <w:rsid w:val="00862C2C"/>
    <w:rsid w:val="008660FE"/>
    <w:rsid w:val="00866BE7"/>
    <w:rsid w:val="00867696"/>
    <w:rsid w:val="00871039"/>
    <w:rsid w:val="008736FB"/>
    <w:rsid w:val="008739EB"/>
    <w:rsid w:val="00875037"/>
    <w:rsid w:val="00876C2F"/>
    <w:rsid w:val="008771DE"/>
    <w:rsid w:val="008813E5"/>
    <w:rsid w:val="0088184F"/>
    <w:rsid w:val="0088203B"/>
    <w:rsid w:val="00885B56"/>
    <w:rsid w:val="00887594"/>
    <w:rsid w:val="00897E78"/>
    <w:rsid w:val="008A2C0B"/>
    <w:rsid w:val="008A7E56"/>
    <w:rsid w:val="008C10C8"/>
    <w:rsid w:val="008C29EA"/>
    <w:rsid w:val="008C6D7F"/>
    <w:rsid w:val="008D1966"/>
    <w:rsid w:val="008D2F75"/>
    <w:rsid w:val="008D7968"/>
    <w:rsid w:val="008E38E5"/>
    <w:rsid w:val="008E3E66"/>
    <w:rsid w:val="00900281"/>
    <w:rsid w:val="00911109"/>
    <w:rsid w:val="00911237"/>
    <w:rsid w:val="00915313"/>
    <w:rsid w:val="00940A4D"/>
    <w:rsid w:val="009427C5"/>
    <w:rsid w:val="00945863"/>
    <w:rsid w:val="00953810"/>
    <w:rsid w:val="00956168"/>
    <w:rsid w:val="00961486"/>
    <w:rsid w:val="00966932"/>
    <w:rsid w:val="009753A2"/>
    <w:rsid w:val="0098193D"/>
    <w:rsid w:val="00983F0C"/>
    <w:rsid w:val="00985D48"/>
    <w:rsid w:val="00995F18"/>
    <w:rsid w:val="009A2D70"/>
    <w:rsid w:val="009A467F"/>
    <w:rsid w:val="009A4DD1"/>
    <w:rsid w:val="009A6BC9"/>
    <w:rsid w:val="009A7941"/>
    <w:rsid w:val="009B24E9"/>
    <w:rsid w:val="009B4CE2"/>
    <w:rsid w:val="009C33D9"/>
    <w:rsid w:val="009C5F1A"/>
    <w:rsid w:val="009C6242"/>
    <w:rsid w:val="009C759E"/>
    <w:rsid w:val="009D22C2"/>
    <w:rsid w:val="009D2E4E"/>
    <w:rsid w:val="009D3AA5"/>
    <w:rsid w:val="009D411A"/>
    <w:rsid w:val="009D50B0"/>
    <w:rsid w:val="009D603D"/>
    <w:rsid w:val="009E00FE"/>
    <w:rsid w:val="009E77CD"/>
    <w:rsid w:val="009F1BB3"/>
    <w:rsid w:val="009F3C74"/>
    <w:rsid w:val="009F3F41"/>
    <w:rsid w:val="00A06131"/>
    <w:rsid w:val="00A15BFE"/>
    <w:rsid w:val="00A16CF6"/>
    <w:rsid w:val="00A16E11"/>
    <w:rsid w:val="00A221B0"/>
    <w:rsid w:val="00A24728"/>
    <w:rsid w:val="00A304C4"/>
    <w:rsid w:val="00A43388"/>
    <w:rsid w:val="00A53679"/>
    <w:rsid w:val="00A633B9"/>
    <w:rsid w:val="00A63EE6"/>
    <w:rsid w:val="00A6693B"/>
    <w:rsid w:val="00A66C41"/>
    <w:rsid w:val="00A71DFF"/>
    <w:rsid w:val="00A7630B"/>
    <w:rsid w:val="00A82E9A"/>
    <w:rsid w:val="00A839BA"/>
    <w:rsid w:val="00A86C09"/>
    <w:rsid w:val="00A94743"/>
    <w:rsid w:val="00A96826"/>
    <w:rsid w:val="00AA6009"/>
    <w:rsid w:val="00AA7C45"/>
    <w:rsid w:val="00AB317F"/>
    <w:rsid w:val="00AB41EE"/>
    <w:rsid w:val="00AB4DA4"/>
    <w:rsid w:val="00AB549F"/>
    <w:rsid w:val="00AC39C2"/>
    <w:rsid w:val="00AC3C33"/>
    <w:rsid w:val="00AC4EBB"/>
    <w:rsid w:val="00AC5EEB"/>
    <w:rsid w:val="00AC6AC8"/>
    <w:rsid w:val="00AD7AD3"/>
    <w:rsid w:val="00AE01A7"/>
    <w:rsid w:val="00AE0B72"/>
    <w:rsid w:val="00AE0D40"/>
    <w:rsid w:val="00AE1F22"/>
    <w:rsid w:val="00AE6E84"/>
    <w:rsid w:val="00AE7ED5"/>
    <w:rsid w:val="00AF0429"/>
    <w:rsid w:val="00B00D9F"/>
    <w:rsid w:val="00B030DC"/>
    <w:rsid w:val="00B04083"/>
    <w:rsid w:val="00B1403F"/>
    <w:rsid w:val="00B17542"/>
    <w:rsid w:val="00B25217"/>
    <w:rsid w:val="00B252AE"/>
    <w:rsid w:val="00B2685E"/>
    <w:rsid w:val="00B27763"/>
    <w:rsid w:val="00B27F1B"/>
    <w:rsid w:val="00B35A9F"/>
    <w:rsid w:val="00B37762"/>
    <w:rsid w:val="00B40098"/>
    <w:rsid w:val="00B41D78"/>
    <w:rsid w:val="00B4603E"/>
    <w:rsid w:val="00B531DD"/>
    <w:rsid w:val="00B537F2"/>
    <w:rsid w:val="00B54E25"/>
    <w:rsid w:val="00B60615"/>
    <w:rsid w:val="00B62388"/>
    <w:rsid w:val="00B63B9D"/>
    <w:rsid w:val="00B64147"/>
    <w:rsid w:val="00B6654F"/>
    <w:rsid w:val="00B71016"/>
    <w:rsid w:val="00B745B2"/>
    <w:rsid w:val="00B758F5"/>
    <w:rsid w:val="00B8216C"/>
    <w:rsid w:val="00B82D3C"/>
    <w:rsid w:val="00B91F95"/>
    <w:rsid w:val="00B9204B"/>
    <w:rsid w:val="00B979E7"/>
    <w:rsid w:val="00BA0B19"/>
    <w:rsid w:val="00BA2B6E"/>
    <w:rsid w:val="00BA3D3F"/>
    <w:rsid w:val="00BB104A"/>
    <w:rsid w:val="00BB2CF7"/>
    <w:rsid w:val="00BB4BE7"/>
    <w:rsid w:val="00BB4E84"/>
    <w:rsid w:val="00BB596F"/>
    <w:rsid w:val="00BB7E58"/>
    <w:rsid w:val="00BB7FBE"/>
    <w:rsid w:val="00BC0590"/>
    <w:rsid w:val="00BC19BB"/>
    <w:rsid w:val="00BC7481"/>
    <w:rsid w:val="00BD2064"/>
    <w:rsid w:val="00BD41A3"/>
    <w:rsid w:val="00BE2BBD"/>
    <w:rsid w:val="00BE2D0A"/>
    <w:rsid w:val="00BE7D74"/>
    <w:rsid w:val="00BF771D"/>
    <w:rsid w:val="00C01182"/>
    <w:rsid w:val="00C06CE8"/>
    <w:rsid w:val="00C078FF"/>
    <w:rsid w:val="00C116B2"/>
    <w:rsid w:val="00C12819"/>
    <w:rsid w:val="00C14087"/>
    <w:rsid w:val="00C15915"/>
    <w:rsid w:val="00C21835"/>
    <w:rsid w:val="00C26589"/>
    <w:rsid w:val="00C34668"/>
    <w:rsid w:val="00C34FF7"/>
    <w:rsid w:val="00C37F9C"/>
    <w:rsid w:val="00C402E7"/>
    <w:rsid w:val="00C44048"/>
    <w:rsid w:val="00C51F3D"/>
    <w:rsid w:val="00C56217"/>
    <w:rsid w:val="00C57C9A"/>
    <w:rsid w:val="00C601BD"/>
    <w:rsid w:val="00C61D1E"/>
    <w:rsid w:val="00C6262F"/>
    <w:rsid w:val="00C63932"/>
    <w:rsid w:val="00C6550C"/>
    <w:rsid w:val="00C66158"/>
    <w:rsid w:val="00C668A8"/>
    <w:rsid w:val="00C718F9"/>
    <w:rsid w:val="00C73486"/>
    <w:rsid w:val="00C73630"/>
    <w:rsid w:val="00C73C73"/>
    <w:rsid w:val="00C76BA9"/>
    <w:rsid w:val="00C775E2"/>
    <w:rsid w:val="00C80845"/>
    <w:rsid w:val="00C8121C"/>
    <w:rsid w:val="00C812EC"/>
    <w:rsid w:val="00C86F2B"/>
    <w:rsid w:val="00C878F0"/>
    <w:rsid w:val="00C87EBA"/>
    <w:rsid w:val="00C92195"/>
    <w:rsid w:val="00CA59E9"/>
    <w:rsid w:val="00CA6AA2"/>
    <w:rsid w:val="00CB0048"/>
    <w:rsid w:val="00CB2A3E"/>
    <w:rsid w:val="00CB36EF"/>
    <w:rsid w:val="00CB37ED"/>
    <w:rsid w:val="00CB5D11"/>
    <w:rsid w:val="00CB7F7E"/>
    <w:rsid w:val="00CC1400"/>
    <w:rsid w:val="00CC1D53"/>
    <w:rsid w:val="00CC2753"/>
    <w:rsid w:val="00CC34AA"/>
    <w:rsid w:val="00CC5E2C"/>
    <w:rsid w:val="00CC6BAE"/>
    <w:rsid w:val="00CD5FD9"/>
    <w:rsid w:val="00CE18E8"/>
    <w:rsid w:val="00CE61AC"/>
    <w:rsid w:val="00CE7446"/>
    <w:rsid w:val="00CF0135"/>
    <w:rsid w:val="00CF3544"/>
    <w:rsid w:val="00D0106C"/>
    <w:rsid w:val="00D042A3"/>
    <w:rsid w:val="00D10653"/>
    <w:rsid w:val="00D112D3"/>
    <w:rsid w:val="00D13689"/>
    <w:rsid w:val="00D14A73"/>
    <w:rsid w:val="00D21CFD"/>
    <w:rsid w:val="00D22C3F"/>
    <w:rsid w:val="00D237F4"/>
    <w:rsid w:val="00D25C5B"/>
    <w:rsid w:val="00D308C3"/>
    <w:rsid w:val="00D310C7"/>
    <w:rsid w:val="00D3130F"/>
    <w:rsid w:val="00D3267A"/>
    <w:rsid w:val="00D36360"/>
    <w:rsid w:val="00D41D28"/>
    <w:rsid w:val="00D442CA"/>
    <w:rsid w:val="00D44ABA"/>
    <w:rsid w:val="00D46C6A"/>
    <w:rsid w:val="00D51070"/>
    <w:rsid w:val="00D519A5"/>
    <w:rsid w:val="00D53165"/>
    <w:rsid w:val="00D54BA1"/>
    <w:rsid w:val="00D613B4"/>
    <w:rsid w:val="00D62AEF"/>
    <w:rsid w:val="00D63796"/>
    <w:rsid w:val="00D63E41"/>
    <w:rsid w:val="00D6455A"/>
    <w:rsid w:val="00D652E7"/>
    <w:rsid w:val="00D93115"/>
    <w:rsid w:val="00D93C56"/>
    <w:rsid w:val="00D97FFB"/>
    <w:rsid w:val="00DA2B77"/>
    <w:rsid w:val="00DB0854"/>
    <w:rsid w:val="00DC15E6"/>
    <w:rsid w:val="00DD1A24"/>
    <w:rsid w:val="00DD20D1"/>
    <w:rsid w:val="00DD2BD1"/>
    <w:rsid w:val="00DE4334"/>
    <w:rsid w:val="00DF71AB"/>
    <w:rsid w:val="00E004C5"/>
    <w:rsid w:val="00E00928"/>
    <w:rsid w:val="00E00EA9"/>
    <w:rsid w:val="00E02BF5"/>
    <w:rsid w:val="00E13088"/>
    <w:rsid w:val="00E1506B"/>
    <w:rsid w:val="00E21F1F"/>
    <w:rsid w:val="00E2219B"/>
    <w:rsid w:val="00E33320"/>
    <w:rsid w:val="00E362B6"/>
    <w:rsid w:val="00E37ACC"/>
    <w:rsid w:val="00E401CA"/>
    <w:rsid w:val="00E4395F"/>
    <w:rsid w:val="00E464D0"/>
    <w:rsid w:val="00E47D1D"/>
    <w:rsid w:val="00E515DD"/>
    <w:rsid w:val="00E56A19"/>
    <w:rsid w:val="00E575C1"/>
    <w:rsid w:val="00E77A04"/>
    <w:rsid w:val="00E848CE"/>
    <w:rsid w:val="00E90C42"/>
    <w:rsid w:val="00EA64D9"/>
    <w:rsid w:val="00EA75FC"/>
    <w:rsid w:val="00EB05CC"/>
    <w:rsid w:val="00EB0654"/>
    <w:rsid w:val="00EB4221"/>
    <w:rsid w:val="00EC2BCC"/>
    <w:rsid w:val="00EC34CF"/>
    <w:rsid w:val="00EC410E"/>
    <w:rsid w:val="00ED4B8B"/>
    <w:rsid w:val="00ED5747"/>
    <w:rsid w:val="00ED60B4"/>
    <w:rsid w:val="00ED751B"/>
    <w:rsid w:val="00ED7EB4"/>
    <w:rsid w:val="00EF1AF0"/>
    <w:rsid w:val="00F039E3"/>
    <w:rsid w:val="00F03F61"/>
    <w:rsid w:val="00F05CB4"/>
    <w:rsid w:val="00F071CD"/>
    <w:rsid w:val="00F10DD8"/>
    <w:rsid w:val="00F121FD"/>
    <w:rsid w:val="00F1227C"/>
    <w:rsid w:val="00F155FB"/>
    <w:rsid w:val="00F15DC9"/>
    <w:rsid w:val="00F2044F"/>
    <w:rsid w:val="00F374AC"/>
    <w:rsid w:val="00F42E66"/>
    <w:rsid w:val="00F46D91"/>
    <w:rsid w:val="00F5690E"/>
    <w:rsid w:val="00F600B8"/>
    <w:rsid w:val="00F62394"/>
    <w:rsid w:val="00F635FE"/>
    <w:rsid w:val="00F63D55"/>
    <w:rsid w:val="00F64569"/>
    <w:rsid w:val="00F650FA"/>
    <w:rsid w:val="00F65619"/>
    <w:rsid w:val="00F7067C"/>
    <w:rsid w:val="00F70CB4"/>
    <w:rsid w:val="00F720DB"/>
    <w:rsid w:val="00F7583C"/>
    <w:rsid w:val="00F75C04"/>
    <w:rsid w:val="00F76A99"/>
    <w:rsid w:val="00F774FC"/>
    <w:rsid w:val="00F7767E"/>
    <w:rsid w:val="00F80E03"/>
    <w:rsid w:val="00F8110E"/>
    <w:rsid w:val="00F82AB8"/>
    <w:rsid w:val="00F8423D"/>
    <w:rsid w:val="00F851D1"/>
    <w:rsid w:val="00F908E3"/>
    <w:rsid w:val="00F91B67"/>
    <w:rsid w:val="00F9598C"/>
    <w:rsid w:val="00FA0FA0"/>
    <w:rsid w:val="00FA1307"/>
    <w:rsid w:val="00FA40B5"/>
    <w:rsid w:val="00FA4279"/>
    <w:rsid w:val="00FA4714"/>
    <w:rsid w:val="00FA73A1"/>
    <w:rsid w:val="00FB1EA8"/>
    <w:rsid w:val="00FB5C3B"/>
    <w:rsid w:val="00FC282B"/>
    <w:rsid w:val="00FC7471"/>
    <w:rsid w:val="00FD4B82"/>
    <w:rsid w:val="00FD7245"/>
    <w:rsid w:val="00FE4360"/>
    <w:rsid w:val="00FE524F"/>
    <w:rsid w:val="00FF016C"/>
    <w:rsid w:val="00FF6890"/>
    <w:rsid w:val="00FF7021"/>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391198526">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stats/awesome-shiny-extensions" TargetMode="External"/><Relationship Id="rId13" Type="http://schemas.openxmlformats.org/officeDocument/2006/relationships/hyperlink" Target="https://CRAN.R-project.org/package=roperator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wnydick/siop-2022-interactive-shiny" TargetMode="External"/><Relationship Id="rId12" Type="http://schemas.openxmlformats.org/officeDocument/2006/relationships/hyperlink" Target="https://www.R-project.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doc/FAQ/R-FAQ.htm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pectrum.ieee.org/at-work/innovation/the-2018-top-programming-language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18</Pages>
  <Words>4035</Words>
  <Characters>23006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DDI, Inc</Company>
  <LinksUpToDate>false</LinksUpToDate>
  <CharactersWithSpaces>26988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460</cp:revision>
  <dcterms:created xsi:type="dcterms:W3CDTF">2019-09-04T16:47:00Z</dcterms:created>
  <dcterms:modified xsi:type="dcterms:W3CDTF">2021-08-27T04:16:00Z</dcterms:modified>
</cp:coreProperties>
</file>